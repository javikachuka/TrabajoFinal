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FC2E" w14:textId="77777777" w:rsidR="00EC5FEE" w:rsidRDefault="00EC5FEE" w:rsidP="0043674D">
      <w:pPr>
        <w:jc w:val="center"/>
        <w:rPr>
          <w:sz w:val="40"/>
          <w:lang w:val="es-ES"/>
        </w:rPr>
      </w:pPr>
    </w:p>
    <w:p w14:paraId="0764568B" w14:textId="77777777" w:rsidR="00EC5FEE" w:rsidRDefault="00EC5FEE" w:rsidP="0043674D">
      <w:pPr>
        <w:jc w:val="center"/>
        <w:rPr>
          <w:sz w:val="40"/>
          <w:lang w:val="es-ES"/>
        </w:rPr>
      </w:pPr>
    </w:p>
    <w:p w14:paraId="2F58C034" w14:textId="77777777" w:rsidR="00EC5FEE" w:rsidRDefault="00EC5FEE" w:rsidP="0043674D">
      <w:pPr>
        <w:jc w:val="center"/>
        <w:rPr>
          <w:sz w:val="40"/>
          <w:lang w:val="es-ES"/>
        </w:rPr>
      </w:pPr>
    </w:p>
    <w:p w14:paraId="7AD25D15" w14:textId="4CE23A9B" w:rsidR="0043674D" w:rsidRPr="003C7704" w:rsidRDefault="00BF4E55" w:rsidP="0043674D">
      <w:pPr>
        <w:jc w:val="center"/>
        <w:rPr>
          <w:sz w:val="40"/>
          <w:lang w:val="es-ES"/>
        </w:rPr>
      </w:pPr>
      <w:r w:rsidRPr="003C7704">
        <w:rPr>
          <w:sz w:val="40"/>
          <w:lang w:val="es-ES"/>
        </w:rPr>
        <w:t>SISTEMA DE GESTIÓN</w:t>
      </w:r>
      <w:r w:rsidR="0008646B">
        <w:rPr>
          <w:sz w:val="40"/>
          <w:lang w:val="es-ES"/>
        </w:rPr>
        <w:t xml:space="preserve"> PARA EL</w:t>
      </w:r>
      <w:r w:rsidRPr="003C7704">
        <w:rPr>
          <w:sz w:val="40"/>
          <w:lang w:val="es-ES"/>
        </w:rPr>
        <w:t xml:space="preserve"> SECTOR PLANTA DE LA COOPERATIVA DE AGUA. </w:t>
      </w:r>
    </w:p>
    <w:p w14:paraId="7349F8CB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77DA81D9" w14:textId="77777777" w:rsidR="0043674D" w:rsidRPr="003C7704" w:rsidRDefault="0043674D" w:rsidP="0043674D">
      <w:pPr>
        <w:jc w:val="center"/>
        <w:rPr>
          <w:sz w:val="40"/>
          <w:lang w:val="es-ES"/>
        </w:rPr>
      </w:pPr>
    </w:p>
    <w:p w14:paraId="1E2A0C55" w14:textId="6EC23E5A" w:rsidR="0008646B" w:rsidRDefault="0008646B" w:rsidP="0043674D">
      <w:pPr>
        <w:rPr>
          <w:b/>
          <w:sz w:val="40"/>
          <w:u w:val="single"/>
          <w:lang w:val="es-ES"/>
        </w:rPr>
      </w:pPr>
    </w:p>
    <w:p w14:paraId="2CDEE6CD" w14:textId="7E4913B8" w:rsidR="0008646B" w:rsidRDefault="0008646B" w:rsidP="0043674D">
      <w:pPr>
        <w:rPr>
          <w:b/>
          <w:sz w:val="40"/>
          <w:u w:val="single"/>
          <w:lang w:val="es-ES"/>
        </w:rPr>
      </w:pPr>
    </w:p>
    <w:p w14:paraId="54868476" w14:textId="0175289C" w:rsidR="0008646B" w:rsidRDefault="0008646B" w:rsidP="0043674D">
      <w:pPr>
        <w:rPr>
          <w:b/>
          <w:sz w:val="40"/>
          <w:u w:val="single"/>
          <w:lang w:val="es-ES"/>
        </w:rPr>
      </w:pPr>
    </w:p>
    <w:p w14:paraId="06A3A212" w14:textId="4E8D4543" w:rsidR="0008646B" w:rsidRDefault="0008646B" w:rsidP="0043674D">
      <w:pPr>
        <w:rPr>
          <w:b/>
          <w:sz w:val="40"/>
          <w:u w:val="single"/>
          <w:lang w:val="es-ES"/>
        </w:rPr>
      </w:pPr>
    </w:p>
    <w:p w14:paraId="1CA6ED92" w14:textId="77777777" w:rsidR="0008646B" w:rsidRDefault="0008646B" w:rsidP="0043674D">
      <w:pPr>
        <w:rPr>
          <w:b/>
          <w:sz w:val="40"/>
          <w:u w:val="single"/>
          <w:lang w:val="es-ES"/>
        </w:rPr>
      </w:pPr>
    </w:p>
    <w:p w14:paraId="26BA7AD7" w14:textId="7E735F91" w:rsidR="0008646B" w:rsidRPr="0008646B" w:rsidRDefault="0008646B" w:rsidP="0043674D">
      <w:pPr>
        <w:rPr>
          <w:rFonts w:cs="Arial"/>
          <w:sz w:val="28"/>
          <w:lang w:val="es-ES"/>
        </w:rPr>
      </w:pPr>
      <w:r w:rsidRPr="0008646B">
        <w:rPr>
          <w:rFonts w:cs="Arial"/>
          <w:sz w:val="28"/>
          <w:lang w:val="es-ES"/>
        </w:rPr>
        <w:t>Alumno: Kachuka Roberto Javier</w:t>
      </w:r>
    </w:p>
    <w:p w14:paraId="6C4F9D42" w14:textId="450E3957" w:rsidR="0008646B" w:rsidRPr="0008646B" w:rsidRDefault="0008646B" w:rsidP="0043674D">
      <w:pPr>
        <w:rPr>
          <w:rFonts w:cs="Arial"/>
          <w:sz w:val="28"/>
          <w:lang w:val="es-ES"/>
        </w:rPr>
      </w:pPr>
      <w:r w:rsidRPr="0008646B">
        <w:rPr>
          <w:rFonts w:cs="Arial"/>
          <w:sz w:val="28"/>
          <w:lang w:val="es-ES"/>
        </w:rPr>
        <w:t>Legajo: LS00832 / 905739</w:t>
      </w:r>
    </w:p>
    <w:p w14:paraId="64B0442E" w14:textId="03605656" w:rsidR="0008646B" w:rsidRDefault="0008646B" w:rsidP="0043674D">
      <w:pPr>
        <w:rPr>
          <w:b/>
          <w:sz w:val="40"/>
          <w:u w:val="single"/>
          <w:lang w:val="es-ES"/>
        </w:rPr>
      </w:pPr>
    </w:p>
    <w:p w14:paraId="1AAAD9EE" w14:textId="13AEABE9" w:rsidR="0008646B" w:rsidRDefault="0008646B" w:rsidP="0043674D">
      <w:pPr>
        <w:rPr>
          <w:b/>
          <w:sz w:val="40"/>
          <w:u w:val="single"/>
          <w:lang w:val="es-ES"/>
        </w:rPr>
      </w:pPr>
    </w:p>
    <w:p w14:paraId="487837A4" w14:textId="70769AA4" w:rsidR="0008646B" w:rsidRPr="006475DF" w:rsidRDefault="006475DF" w:rsidP="0008646B">
      <w:pPr>
        <w:jc w:val="center"/>
        <w:rPr>
          <w:rFonts w:cs="Arial"/>
          <w:i/>
          <w:sz w:val="28"/>
          <w:lang w:val="es-ES"/>
        </w:rPr>
      </w:pPr>
      <w:r w:rsidRPr="0008646B">
        <w:rPr>
          <w:b/>
          <w:noProof/>
          <w:sz w:val="40"/>
          <w:u w:val="single"/>
        </w:rPr>
        <w:drawing>
          <wp:anchor distT="0" distB="0" distL="114300" distR="114300" simplePos="0" relativeHeight="251658240" behindDoc="0" locked="0" layoutInCell="1" allowOverlap="1" wp14:anchorId="61728E12" wp14:editId="55A103D9">
            <wp:simplePos x="0" y="0"/>
            <wp:positionH relativeFrom="column">
              <wp:posOffset>2436495</wp:posOffset>
            </wp:positionH>
            <wp:positionV relativeFrom="paragraph">
              <wp:posOffset>231140</wp:posOffset>
            </wp:positionV>
            <wp:extent cx="831215" cy="831215"/>
            <wp:effectExtent l="0" t="0" r="6985" b="0"/>
            <wp:wrapSquare wrapText="bothSides"/>
            <wp:docPr id="2" name="Imagen 2" descr="G:\Javi\Downloads\logo_u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Javi\Downloads\logo_u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46B" w:rsidRPr="006475DF">
        <w:rPr>
          <w:rFonts w:cs="Arial"/>
          <w:i/>
          <w:sz w:val="28"/>
          <w:lang w:val="es-ES"/>
        </w:rPr>
        <w:t>Apóstoles Misiones</w:t>
      </w:r>
    </w:p>
    <w:p w14:paraId="14B456A6" w14:textId="6A55965F" w:rsidR="0043674D" w:rsidRPr="003C7704" w:rsidRDefault="0043674D" w:rsidP="0043674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0"/>
          <w:szCs w:val="32"/>
          <w:u w:val="single"/>
          <w:lang w:val="es-ES"/>
        </w:rPr>
      </w:pPr>
      <w:r w:rsidRPr="003C7704">
        <w:rPr>
          <w:b/>
          <w:sz w:val="40"/>
          <w:u w:val="single"/>
          <w:lang w:val="es-ES"/>
        </w:rPr>
        <w:br w:type="page"/>
      </w:r>
    </w:p>
    <w:p w14:paraId="135F14E7" w14:textId="77777777" w:rsidR="00111F19" w:rsidRDefault="00111F19" w:rsidP="00111F19">
      <w:pPr>
        <w:pStyle w:val="Ttulo1"/>
        <w:rPr>
          <w:lang w:val="es-ES"/>
        </w:rPr>
      </w:pPr>
      <w:bookmarkStart w:id="0" w:name="_Toc17961457"/>
      <w:r>
        <w:rPr>
          <w:lang w:val="es-ES"/>
        </w:rPr>
        <w:lastRenderedPageBreak/>
        <w:t>INDICE</w:t>
      </w:r>
      <w:bookmarkStart w:id="1" w:name="_GoBack"/>
      <w:bookmarkEnd w:id="0"/>
      <w:bookmarkEnd w:id="1"/>
    </w:p>
    <w:sdt>
      <w:sdtPr>
        <w:rPr>
          <w:lang w:val="es-ES"/>
        </w:rPr>
        <w:id w:val="-156802821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</w:rPr>
      </w:sdtEndPr>
      <w:sdtContent>
        <w:p w14:paraId="53A7B7C2" w14:textId="4AE9016F" w:rsidR="00111F19" w:rsidRDefault="00111F19">
          <w:pPr>
            <w:pStyle w:val="TtuloTDC"/>
          </w:pPr>
          <w:r>
            <w:rPr>
              <w:lang w:val="es-ES"/>
            </w:rPr>
            <w:t>Tabla de contenido</w:t>
          </w:r>
        </w:p>
        <w:p w14:paraId="6054F3C9" w14:textId="08949B8A" w:rsidR="00111F19" w:rsidRDefault="00111F1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1457" w:history="1">
            <w:r w:rsidRPr="00995589">
              <w:rPr>
                <w:rStyle w:val="Hipervnculo"/>
                <w:noProof/>
                <w:lang w:val="es-ES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9488D" w14:textId="1AAADF24" w:rsidR="00111F19" w:rsidRDefault="00111F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58" w:history="1">
            <w:r w:rsidRPr="00995589">
              <w:rPr>
                <w:rStyle w:val="Hipervnculo"/>
                <w:noProof/>
                <w:lang w:val="es-ES"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1D99" w14:textId="30ED8973" w:rsidR="00111F19" w:rsidRDefault="00111F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59" w:history="1">
            <w:r w:rsidRPr="00995589">
              <w:rPr>
                <w:rStyle w:val="Hipervnculo"/>
                <w:rFonts w:cs="Arial"/>
                <w:noProof/>
                <w:lang w:val="es-ES"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17EC" w14:textId="6068F2C5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0" w:history="1">
            <w:r w:rsidRPr="00995589">
              <w:rPr>
                <w:rStyle w:val="Hipervnculo"/>
                <w:rFonts w:cs="Arial"/>
                <w:noProof/>
                <w:lang w:val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B26C" w14:textId="13C466A4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1" w:history="1">
            <w:r w:rsidRPr="00995589">
              <w:rPr>
                <w:rStyle w:val="Hipervnculo"/>
                <w:noProof/>
                <w:lang w:val="es-ES"/>
              </w:rPr>
              <w:t>Módulo de Reclamos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A31C" w14:textId="61B575DF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2" w:history="1">
            <w:r w:rsidRPr="00995589">
              <w:rPr>
                <w:rStyle w:val="Hipervnculo"/>
                <w:noProof/>
              </w:rPr>
              <w:t>Módulo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6D20" w14:textId="04E35AD3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3" w:history="1">
            <w:r w:rsidRPr="00995589">
              <w:rPr>
                <w:rStyle w:val="Hipervnculo"/>
                <w:noProof/>
                <w:lang w:val="es-ES"/>
              </w:rPr>
              <w:t>Módulo de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1327" w14:textId="7C5634B5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4" w:history="1">
            <w:r w:rsidRPr="00995589">
              <w:rPr>
                <w:rStyle w:val="Hipervnculo"/>
                <w:noProof/>
                <w:lang w:val="es-ES"/>
              </w:rPr>
              <w:t>Módulo de Entrada –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B7A7" w14:textId="3DBFC26B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5" w:history="1">
            <w:r w:rsidRPr="00995589">
              <w:rPr>
                <w:rStyle w:val="Hipervnculo"/>
                <w:noProof/>
                <w:lang w:val="es-ES"/>
              </w:rPr>
              <w:t>Módulo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A5E82" w14:textId="56D36941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6" w:history="1">
            <w:r w:rsidRPr="00995589">
              <w:rPr>
                <w:rStyle w:val="Hipervnculo"/>
                <w:noProof/>
                <w:lang w:val="es-ES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56BA" w14:textId="00F137DB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67" w:history="1">
            <w:r w:rsidRPr="00995589">
              <w:rPr>
                <w:rStyle w:val="Hipervnculo"/>
                <w:rFonts w:cs="Arial"/>
                <w:noProof/>
                <w:lang w:val="es-ES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EB93" w14:textId="7B01CF42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8" w:history="1">
            <w:r w:rsidRPr="00995589">
              <w:rPr>
                <w:rStyle w:val="Hipervnculo"/>
                <w:noProof/>
                <w:lang w:val="es-ES"/>
              </w:rPr>
              <w:t>Módulo de Reclamos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11D41" w14:textId="02646E2F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69" w:history="1">
            <w:r w:rsidRPr="00995589">
              <w:rPr>
                <w:rStyle w:val="Hipervnculo"/>
                <w:noProof/>
                <w:lang w:val="es-ES"/>
              </w:rPr>
              <w:t>Módulo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BF897" w14:textId="0522E763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0" w:history="1">
            <w:r w:rsidRPr="00995589">
              <w:rPr>
                <w:rStyle w:val="Hipervnculo"/>
                <w:noProof/>
                <w:lang w:val="es-ES"/>
              </w:rPr>
              <w:t>Módulo de Almacén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C989D" w14:textId="29A08198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1" w:history="1">
            <w:r w:rsidRPr="00995589">
              <w:rPr>
                <w:rStyle w:val="Hipervnculo"/>
                <w:noProof/>
                <w:lang w:val="es-ES"/>
              </w:rPr>
              <w:t>Módulo de Entrada –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9E1E" w14:textId="49768993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2" w:history="1">
            <w:r w:rsidRPr="00995589">
              <w:rPr>
                <w:rStyle w:val="Hipervnculo"/>
                <w:noProof/>
                <w:lang w:val="es-ES"/>
              </w:rPr>
              <w:t>Módulo de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9D1FF" w14:textId="36FD905E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3" w:history="1">
            <w:r w:rsidRPr="00995589">
              <w:rPr>
                <w:rStyle w:val="Hipervnculo"/>
                <w:noProof/>
                <w:lang w:val="es-ES"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9E918" w14:textId="1E664A0D" w:rsidR="00111F19" w:rsidRDefault="00111F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61474" w:history="1">
            <w:r w:rsidRPr="00995589">
              <w:rPr>
                <w:rStyle w:val="Hipervnculo"/>
                <w:noProof/>
                <w:lang w:val="es-ES"/>
              </w:rPr>
              <w:t>AN</w:t>
            </w:r>
            <w:r w:rsidRPr="00995589">
              <w:rPr>
                <w:rStyle w:val="Hipervnculo"/>
                <w:noProof/>
              </w:rPr>
              <w:t>Á</w:t>
            </w:r>
            <w:r w:rsidRPr="00995589">
              <w:rPr>
                <w:rStyle w:val="Hipervnculo"/>
                <w:noProof/>
                <w:lang w:val="es-ES"/>
              </w:rPr>
              <w:t>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262C" w14:textId="258EB88F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5" w:history="1">
            <w:r w:rsidRPr="00995589">
              <w:rPr>
                <w:rStyle w:val="Hipervnculo"/>
                <w:rFonts w:cs="Arial"/>
                <w:noProof/>
                <w:lang w:val="es-ES"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2166" w14:textId="5DBA0154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76" w:history="1">
            <w:r w:rsidRPr="00995589">
              <w:rPr>
                <w:rStyle w:val="Hipervnculo"/>
                <w:rFonts w:cs="Arial"/>
                <w:noProof/>
                <w:lang w:val="es-ES"/>
              </w:rPr>
              <w:t>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F47D5" w14:textId="78640D73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7" w:history="1">
            <w:r w:rsidRPr="00995589">
              <w:rPr>
                <w:rStyle w:val="Hipervnculo"/>
                <w:noProof/>
                <w:lang w:val="es-ES"/>
              </w:rPr>
              <w:t>Lista de conceptos candidatos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80EE" w14:textId="0140C3FA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8" w:history="1">
            <w:r w:rsidRPr="00995589">
              <w:rPr>
                <w:rStyle w:val="Hipervnculo"/>
                <w:noProof/>
                <w:lang w:val="es-ES"/>
              </w:rPr>
              <w:t>Lista de conceptos idóneos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2065" w14:textId="79EC4097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79" w:history="1">
            <w:r w:rsidRPr="00995589">
              <w:rPr>
                <w:rStyle w:val="Hipervnculo"/>
                <w:noProof/>
                <w:lang w:val="es-ES"/>
              </w:rPr>
              <w:t>Modelado del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BF26" w14:textId="5A799D31" w:rsidR="00111F19" w:rsidRDefault="00111F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7961480" w:history="1">
            <w:r w:rsidRPr="00995589">
              <w:rPr>
                <w:rStyle w:val="Hipervnculo"/>
                <w:noProof/>
                <w:lang w:val="es-ES"/>
              </w:rPr>
              <w:t>Descripción formal de los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E368" w14:textId="21244083" w:rsidR="00111F19" w:rsidRDefault="00111F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61481" w:history="1">
            <w:r w:rsidRPr="00995589">
              <w:rPr>
                <w:rStyle w:val="Hipervnculo"/>
                <w:noProof/>
                <w:lang w:val="es-ES"/>
              </w:rPr>
              <w:t>Diagrama de Secuencia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7853" w14:textId="06CB9392" w:rsidR="00111F19" w:rsidRDefault="00111F19">
          <w:r>
            <w:rPr>
              <w:b/>
              <w:bCs/>
              <w:lang w:val="es-ES"/>
            </w:rPr>
            <w:fldChar w:fldCharType="end"/>
          </w:r>
        </w:p>
      </w:sdtContent>
    </w:sdt>
    <w:p w14:paraId="362570E1" w14:textId="77777777" w:rsidR="00111F19" w:rsidRDefault="00111F19" w:rsidP="00111F19">
      <w:pPr>
        <w:rPr>
          <w:lang w:val="es-ES"/>
        </w:rPr>
      </w:pPr>
    </w:p>
    <w:p w14:paraId="26E38514" w14:textId="0EF05CD1" w:rsidR="0008646B" w:rsidRDefault="0008646B" w:rsidP="00111F19">
      <w:pPr>
        <w:rPr>
          <w:lang w:val="es-ES"/>
        </w:rPr>
      </w:pPr>
      <w:r>
        <w:rPr>
          <w:lang w:val="es-ES"/>
        </w:rPr>
        <w:br w:type="page"/>
      </w:r>
    </w:p>
    <w:p w14:paraId="3F6269D2" w14:textId="77777777" w:rsidR="00111F19" w:rsidRDefault="00111F19" w:rsidP="00111F19">
      <w:pPr>
        <w:pStyle w:val="Ttulo1"/>
        <w:rPr>
          <w:lang w:val="es-ES"/>
        </w:rPr>
      </w:pPr>
      <w:bookmarkStart w:id="2" w:name="_Toc17961458"/>
      <w:r>
        <w:rPr>
          <w:lang w:val="es-ES"/>
        </w:rPr>
        <w:lastRenderedPageBreak/>
        <w:t>PLANIFICACIÓN</w:t>
      </w:r>
      <w:bookmarkEnd w:id="2"/>
    </w:p>
    <w:p w14:paraId="56B6FE9A" w14:textId="2B5C4C85" w:rsidR="00111F19" w:rsidRDefault="00111F19" w:rsidP="00111F19">
      <w:pPr>
        <w:rPr>
          <w:lang w:val="es-ES"/>
        </w:rPr>
      </w:pPr>
      <w:r>
        <w:rPr>
          <w:lang w:val="es-ES"/>
        </w:rPr>
        <w:br w:type="page"/>
      </w:r>
    </w:p>
    <w:p w14:paraId="656CD8AC" w14:textId="41B1A295" w:rsidR="00240E3B" w:rsidRPr="00EC5FEE" w:rsidRDefault="00A8280F" w:rsidP="00EA55F8">
      <w:pPr>
        <w:pStyle w:val="Ttulo1"/>
        <w:rPr>
          <w:rFonts w:cs="Arial"/>
          <w:szCs w:val="28"/>
          <w:lang w:val="es-ES"/>
        </w:rPr>
      </w:pPr>
      <w:bookmarkStart w:id="3" w:name="_Toc17961459"/>
      <w:r w:rsidRPr="00EC5FEE">
        <w:rPr>
          <w:rFonts w:cs="Arial"/>
          <w:szCs w:val="28"/>
          <w:lang w:val="es-ES"/>
        </w:rPr>
        <w:lastRenderedPageBreak/>
        <w:t>ESPECIFICACIÓN DE REQUERIMIENTOS</w:t>
      </w:r>
      <w:bookmarkEnd w:id="3"/>
    </w:p>
    <w:p w14:paraId="1BC12B6F" w14:textId="77777777" w:rsidR="00EA55F8" w:rsidRPr="00EC5FEE" w:rsidRDefault="00EA55F8" w:rsidP="00EA55F8">
      <w:pPr>
        <w:rPr>
          <w:rFonts w:cs="Arial"/>
          <w:sz w:val="28"/>
          <w:szCs w:val="28"/>
          <w:lang w:val="es-ES"/>
        </w:rPr>
      </w:pPr>
    </w:p>
    <w:p w14:paraId="4C766729" w14:textId="16216608" w:rsidR="00163755" w:rsidRPr="006475DF" w:rsidRDefault="006475DF" w:rsidP="006475DF">
      <w:pPr>
        <w:pStyle w:val="Ttulo2"/>
        <w:rPr>
          <w:rFonts w:cs="Arial"/>
          <w:szCs w:val="28"/>
          <w:lang w:val="es-ES"/>
        </w:rPr>
      </w:pPr>
      <w:bookmarkStart w:id="4" w:name="_Toc17961460"/>
      <w:r>
        <w:rPr>
          <w:rFonts w:cs="Arial"/>
          <w:szCs w:val="28"/>
          <w:lang w:val="es-ES"/>
        </w:rPr>
        <w:t>Requerimientos F</w:t>
      </w:r>
      <w:r w:rsidRPr="00EC5FEE">
        <w:rPr>
          <w:rFonts w:cs="Arial"/>
          <w:szCs w:val="28"/>
          <w:lang w:val="es-ES"/>
        </w:rPr>
        <w:t>uncionales</w:t>
      </w:r>
      <w:bookmarkEnd w:id="4"/>
      <w:r w:rsidRPr="00EC5FEE">
        <w:rPr>
          <w:rFonts w:cs="Arial"/>
          <w:szCs w:val="28"/>
          <w:lang w:val="es-ES"/>
        </w:rPr>
        <w:t xml:space="preserve"> </w:t>
      </w:r>
    </w:p>
    <w:p w14:paraId="756070EC" w14:textId="0866595A" w:rsidR="003C7704" w:rsidRPr="00EC5FEE" w:rsidRDefault="00621FE7" w:rsidP="0055417A">
      <w:pPr>
        <w:pStyle w:val="Ttulo3"/>
        <w:rPr>
          <w:lang w:val="es-ES"/>
        </w:rPr>
      </w:pPr>
      <w:bookmarkStart w:id="5" w:name="_Toc17961461"/>
      <w:r>
        <w:rPr>
          <w:lang w:val="es-ES"/>
        </w:rPr>
        <w:t>Módulo de R</w:t>
      </w:r>
      <w:r w:rsidR="003C7704" w:rsidRPr="00EC5FEE">
        <w:rPr>
          <w:lang w:val="es-ES"/>
        </w:rPr>
        <w:t>eclamos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08646B" w14:paraId="2641FF7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FD9168F" w14:textId="77777777" w:rsidR="00163755" w:rsidRPr="00EC5FEE" w:rsidRDefault="00163755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</w:t>
            </w:r>
            <w:r w:rsidR="005A74E1" w:rsidRPr="00EC5FEE">
              <w:rPr>
                <w:rFonts w:cs="Arial"/>
                <w:b/>
                <w:sz w:val="24"/>
                <w:szCs w:val="24"/>
                <w:lang w:val="es-ES"/>
              </w:rPr>
              <w:t>.1</w:t>
            </w:r>
          </w:p>
        </w:tc>
        <w:tc>
          <w:tcPr>
            <w:tcW w:w="7840" w:type="dxa"/>
          </w:tcPr>
          <w:p w14:paraId="16431324" w14:textId="77777777" w:rsidR="00FE177D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regist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rar los reclamos de los socios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5A74E1" w:rsidRPr="0008646B" w14:paraId="6BDBD92B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CF2DC63" w14:textId="77777777" w:rsidR="005A74E1" w:rsidRPr="00EC5FEE" w:rsidRDefault="005A74E1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RF1.2</w:t>
            </w:r>
          </w:p>
        </w:tc>
        <w:tc>
          <w:tcPr>
            <w:tcW w:w="7840" w:type="dxa"/>
          </w:tcPr>
          <w:p w14:paraId="1BFD9F7A" w14:textId="77777777" w:rsidR="005A74E1" w:rsidRPr="00EC5FEE" w:rsidRDefault="005A74E1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la modificación de los reclamos.</w:t>
            </w:r>
          </w:p>
        </w:tc>
      </w:tr>
      <w:tr w:rsidR="00FE177D" w:rsidRPr="0008646B" w14:paraId="799F5CC5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273C42" w14:textId="77777777" w:rsidR="00FE177D" w:rsidRPr="00EC5FEE" w:rsidRDefault="005A74E1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RF1.3</w:t>
            </w:r>
          </w:p>
        </w:tc>
        <w:tc>
          <w:tcPr>
            <w:tcW w:w="7840" w:type="dxa"/>
          </w:tcPr>
          <w:p w14:paraId="383F90B6" w14:textId="77777777" w:rsidR="00FE177D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listará todos los reclamos por zona.</w:t>
            </w:r>
          </w:p>
        </w:tc>
      </w:tr>
    </w:tbl>
    <w:p w14:paraId="71B6FCC8" w14:textId="77777777" w:rsidR="003C7704" w:rsidRPr="00EC5FEE" w:rsidRDefault="003C7704">
      <w:pPr>
        <w:rPr>
          <w:rFonts w:cs="Arial"/>
          <w:sz w:val="24"/>
          <w:szCs w:val="24"/>
          <w:lang w:val="es-ES"/>
        </w:rPr>
      </w:pPr>
    </w:p>
    <w:p w14:paraId="140C7161" w14:textId="77777777" w:rsidR="003C7704" w:rsidRPr="0055417A" w:rsidRDefault="003C7704" w:rsidP="0055417A">
      <w:pPr>
        <w:pStyle w:val="Ttulo3"/>
      </w:pPr>
      <w:bookmarkStart w:id="6" w:name="_Toc17961462"/>
      <w:r w:rsidRPr="0055417A">
        <w:t>Módulo de Trabajo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08646B" w14:paraId="6850A91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C665F4B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RF2.1</w:t>
            </w:r>
          </w:p>
        </w:tc>
        <w:tc>
          <w:tcPr>
            <w:tcW w:w="7840" w:type="dxa"/>
          </w:tcPr>
          <w:p w14:paraId="3E629DE8" w14:textId="77777777" w:rsidR="00163755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cargar un nuevo trabajo por realizar.</w:t>
            </w:r>
          </w:p>
        </w:tc>
      </w:tr>
      <w:tr w:rsidR="00163755" w:rsidRPr="0008646B" w14:paraId="6A9DDC8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972DE91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RF2.2</w:t>
            </w:r>
          </w:p>
        </w:tc>
        <w:tc>
          <w:tcPr>
            <w:tcW w:w="7840" w:type="dxa"/>
          </w:tcPr>
          <w:p w14:paraId="46D1685F" w14:textId="77777777" w:rsidR="00163755" w:rsidRPr="00EC5FEE" w:rsidRDefault="00FE177D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al empleado poder iniciar un trabajo desde el lugar donde se encuentre.</w:t>
            </w:r>
          </w:p>
        </w:tc>
      </w:tr>
      <w:tr w:rsidR="00163755" w:rsidRPr="0008646B" w14:paraId="6DFF5E7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522F779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RF2.3</w:t>
            </w:r>
          </w:p>
        </w:tc>
        <w:tc>
          <w:tcPr>
            <w:tcW w:w="7840" w:type="dxa"/>
          </w:tcPr>
          <w:p w14:paraId="697CA629" w14:textId="77777777" w:rsidR="00163755" w:rsidRPr="00EC5FEE" w:rsidRDefault="00FE177D" w:rsidP="00FE177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finalizar un trabajo, marcando los productos que fueron utilizados.</w:t>
            </w:r>
          </w:p>
        </w:tc>
      </w:tr>
      <w:tr w:rsidR="00163755" w:rsidRPr="0008646B" w14:paraId="0CB9BB4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8D8DB51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RF2.4</w:t>
            </w:r>
          </w:p>
        </w:tc>
        <w:tc>
          <w:tcPr>
            <w:tcW w:w="7840" w:type="dxa"/>
          </w:tcPr>
          <w:p w14:paraId="3262A0A5" w14:textId="77777777" w:rsidR="00163755" w:rsidRPr="00EC5FEE" w:rsidRDefault="00FE177D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mostrará el flujo de trabajo que deben seguir los empleados.</w:t>
            </w:r>
          </w:p>
        </w:tc>
      </w:tr>
    </w:tbl>
    <w:p w14:paraId="4C524465" w14:textId="77777777" w:rsidR="003C7704" w:rsidRPr="00EC5FEE" w:rsidRDefault="003C7704">
      <w:pPr>
        <w:rPr>
          <w:rFonts w:cs="Arial"/>
          <w:sz w:val="24"/>
          <w:szCs w:val="24"/>
          <w:lang w:val="es-ES"/>
        </w:rPr>
      </w:pPr>
    </w:p>
    <w:p w14:paraId="0B16B9FA" w14:textId="77777777" w:rsidR="003C7704" w:rsidRPr="00EC5FEE" w:rsidRDefault="003C7704" w:rsidP="0055417A">
      <w:pPr>
        <w:pStyle w:val="Ttulo3"/>
        <w:rPr>
          <w:lang w:val="es-ES"/>
        </w:rPr>
      </w:pPr>
      <w:bookmarkStart w:id="7" w:name="_Toc17961463"/>
      <w:r w:rsidRPr="00EC5FEE">
        <w:rPr>
          <w:lang w:val="es-ES"/>
        </w:rPr>
        <w:t>Módulo de Almacén</w:t>
      </w:r>
      <w:bookmarkEnd w:id="7"/>
      <w:r w:rsidRPr="00EC5FEE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163755" w:rsidRPr="0008646B" w14:paraId="473067C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1E952CA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RF3.1</w:t>
            </w:r>
          </w:p>
        </w:tc>
        <w:tc>
          <w:tcPr>
            <w:tcW w:w="7840" w:type="dxa"/>
          </w:tcPr>
          <w:p w14:paraId="6F19ADE0" w14:textId="77777777" w:rsidR="00163755" w:rsidRPr="00EC5FEE" w:rsidRDefault="00543D5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gestionará distintos almacenes de productos.</w:t>
            </w:r>
          </w:p>
        </w:tc>
      </w:tr>
      <w:tr w:rsidR="00163755" w:rsidRPr="0008646B" w14:paraId="080EBF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270B3D4D" w14:textId="77777777" w:rsidR="00163755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RF3.2</w:t>
            </w:r>
          </w:p>
        </w:tc>
        <w:tc>
          <w:tcPr>
            <w:tcW w:w="7840" w:type="dxa"/>
          </w:tcPr>
          <w:p w14:paraId="753B894A" w14:textId="4870BA50" w:rsidR="00163755" w:rsidRPr="00EC5FEE" w:rsidRDefault="00543D5C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</w:t>
            </w:r>
            <w:r w:rsidR="00621FE7">
              <w:rPr>
                <w:rFonts w:cs="Arial"/>
                <w:sz w:val="24"/>
                <w:szCs w:val="24"/>
                <w:lang w:val="es-ES"/>
              </w:rPr>
              <w:t xml:space="preserve"> la creación de los productos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 para los correspondientes almacenes.</w:t>
            </w:r>
          </w:p>
        </w:tc>
      </w:tr>
      <w:tr w:rsidR="00543D5C" w:rsidRPr="0008646B" w14:paraId="0458D410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8CE3B67" w14:textId="77777777" w:rsidR="00543D5C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RF3.3</w:t>
            </w:r>
          </w:p>
        </w:tc>
        <w:tc>
          <w:tcPr>
            <w:tcW w:w="7840" w:type="dxa"/>
          </w:tcPr>
          <w:p w14:paraId="5AC9A201" w14:textId="77777777" w:rsidR="00543D5C" w:rsidRPr="00EC5FEE" w:rsidRDefault="00B470C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listar todos los productos que se encuentren en stock.</w:t>
            </w:r>
          </w:p>
        </w:tc>
      </w:tr>
      <w:tr w:rsidR="00B470CC" w:rsidRPr="0008646B" w14:paraId="10CC6DFE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ECC192A" w14:textId="77777777" w:rsidR="00B470CC" w:rsidRPr="00EC5FEE" w:rsidRDefault="008E0D3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RF3.4</w:t>
            </w:r>
          </w:p>
        </w:tc>
        <w:tc>
          <w:tcPr>
            <w:tcW w:w="7840" w:type="dxa"/>
          </w:tcPr>
          <w:p w14:paraId="56EE58AB" w14:textId="77777777" w:rsidR="00B470CC" w:rsidRPr="00EC5FEE" w:rsidRDefault="00B470CC" w:rsidP="00EA55F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generar los pedidos de los productos faltantes a los proveedores.</w:t>
            </w:r>
          </w:p>
        </w:tc>
      </w:tr>
      <w:tr w:rsidR="00621FE7" w:rsidRPr="0008646B" w14:paraId="65ECD4B2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F2DB777" w14:textId="7D8FB2B3" w:rsidR="00621FE7" w:rsidRPr="00EC5FEE" w:rsidRDefault="00621FE7" w:rsidP="00FE177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RF3.5</w:t>
            </w:r>
          </w:p>
        </w:tc>
        <w:tc>
          <w:tcPr>
            <w:tcW w:w="7840" w:type="dxa"/>
          </w:tcPr>
          <w:p w14:paraId="57E421AD" w14:textId="1BBF3557" w:rsidR="00621FE7" w:rsidRPr="00EC5FEE" w:rsidRDefault="00621FE7" w:rsidP="00EA55F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va a permitir la carga del stock correspondiente a la adquisición de los productos a través de un pedido.</w:t>
            </w:r>
          </w:p>
        </w:tc>
      </w:tr>
      <w:tr w:rsidR="002A55EF" w:rsidRPr="0008646B" w14:paraId="03667AC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260044E" w14:textId="3FFBF8A1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RF3.6</w:t>
            </w:r>
          </w:p>
        </w:tc>
        <w:tc>
          <w:tcPr>
            <w:tcW w:w="7840" w:type="dxa"/>
          </w:tcPr>
          <w:p w14:paraId="2891FB68" w14:textId="3568DB35" w:rsidR="002A55EF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registrar un nuevo proveedor</w:t>
            </w:r>
          </w:p>
        </w:tc>
      </w:tr>
      <w:tr w:rsidR="002A55EF" w:rsidRPr="0008646B" w14:paraId="049A92AA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F9E180B" w14:textId="2EEA1DBF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RF3.7</w:t>
            </w:r>
          </w:p>
        </w:tc>
        <w:tc>
          <w:tcPr>
            <w:tcW w:w="7840" w:type="dxa"/>
          </w:tcPr>
          <w:p w14:paraId="0F0D1991" w14:textId="047BBDD2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modificar un proveedor</w:t>
            </w:r>
          </w:p>
        </w:tc>
      </w:tr>
      <w:tr w:rsidR="002A55EF" w:rsidRPr="0008646B" w14:paraId="6AABB16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FA5673D" w14:textId="248BDEF1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RF3.8</w:t>
            </w:r>
          </w:p>
        </w:tc>
        <w:tc>
          <w:tcPr>
            <w:tcW w:w="7840" w:type="dxa"/>
          </w:tcPr>
          <w:p w14:paraId="0776912A" w14:textId="56AB9DFC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dar de baja un proveedor</w:t>
            </w:r>
          </w:p>
        </w:tc>
      </w:tr>
      <w:tr w:rsidR="002A55EF" w:rsidRPr="0008646B" w14:paraId="062B1EAD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FEE9B6A" w14:textId="389A4E20" w:rsidR="002A55EF" w:rsidRDefault="002A55EF" w:rsidP="002A55EF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RF3.9</w:t>
            </w:r>
          </w:p>
        </w:tc>
        <w:tc>
          <w:tcPr>
            <w:tcW w:w="7840" w:type="dxa"/>
          </w:tcPr>
          <w:p w14:paraId="4FCCFDA2" w14:textId="56684C3E" w:rsidR="002A55EF" w:rsidRPr="00EC5FEE" w:rsidRDefault="002A55EF" w:rsidP="002A55E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permitirá listar los proveedores</w:t>
            </w:r>
          </w:p>
        </w:tc>
      </w:tr>
    </w:tbl>
    <w:p w14:paraId="5D7C269A" w14:textId="67DBFA77" w:rsidR="00163755" w:rsidRPr="00EC5FEE" w:rsidRDefault="00163755" w:rsidP="002A55EF">
      <w:pPr>
        <w:ind w:left="720" w:hanging="720"/>
        <w:rPr>
          <w:rFonts w:cs="Arial"/>
          <w:sz w:val="24"/>
          <w:szCs w:val="24"/>
          <w:lang w:val="es-ES"/>
        </w:rPr>
      </w:pPr>
    </w:p>
    <w:p w14:paraId="7EE1C692" w14:textId="77777777" w:rsidR="003C7704" w:rsidRPr="00EC5FEE" w:rsidRDefault="008E0D37" w:rsidP="0055417A">
      <w:pPr>
        <w:pStyle w:val="Ttulo3"/>
        <w:rPr>
          <w:lang w:val="es-ES"/>
        </w:rPr>
      </w:pPr>
      <w:bookmarkStart w:id="8" w:name="_Toc17961464"/>
      <w:r w:rsidRPr="00EC5FEE">
        <w:rPr>
          <w:lang w:val="es-ES"/>
        </w:rPr>
        <w:t>Módulo de Entrada – Salida</w:t>
      </w:r>
      <w:bookmarkEnd w:id="8"/>
      <w:r w:rsidRPr="00EC5FEE">
        <w:rPr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8E0D37" w:rsidRPr="0008646B" w14:paraId="38E8CB77" w14:textId="77777777" w:rsidTr="00EC5FEE">
        <w:tc>
          <w:tcPr>
            <w:tcW w:w="988" w:type="dxa"/>
            <w:shd w:val="clear" w:color="auto" w:fill="9CC2E5" w:themeFill="accent1" w:themeFillTint="99"/>
          </w:tcPr>
          <w:p w14:paraId="368BCD12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RF5.1</w:t>
            </w:r>
          </w:p>
        </w:tc>
        <w:tc>
          <w:tcPr>
            <w:tcW w:w="7840" w:type="dxa"/>
          </w:tcPr>
          <w:p w14:paraId="2C46F319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registro de la entrada del empleado a la planta.</w:t>
            </w:r>
          </w:p>
        </w:tc>
      </w:tr>
      <w:tr w:rsidR="008E0D37" w:rsidRPr="0008646B" w14:paraId="7CCC73DA" w14:textId="77777777" w:rsidTr="00EC5FEE">
        <w:tc>
          <w:tcPr>
            <w:tcW w:w="988" w:type="dxa"/>
            <w:shd w:val="clear" w:color="auto" w:fill="9CC2E5" w:themeFill="accent1" w:themeFillTint="99"/>
          </w:tcPr>
          <w:p w14:paraId="55D275B6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RF5.2</w:t>
            </w:r>
          </w:p>
        </w:tc>
        <w:tc>
          <w:tcPr>
            <w:tcW w:w="7840" w:type="dxa"/>
          </w:tcPr>
          <w:p w14:paraId="05FAAD06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registro de la salida del empleado de la planta.</w:t>
            </w:r>
          </w:p>
        </w:tc>
      </w:tr>
      <w:tr w:rsidR="008E0D37" w:rsidRPr="0008646B" w14:paraId="15017BDF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A8566A2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RF5.3</w:t>
            </w:r>
          </w:p>
        </w:tc>
        <w:tc>
          <w:tcPr>
            <w:tcW w:w="7840" w:type="dxa"/>
          </w:tcPr>
          <w:p w14:paraId="7ABF392D" w14:textId="77777777" w:rsidR="008E0D37" w:rsidRPr="00EC5FEE" w:rsidRDefault="008E0D37" w:rsidP="008E0D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generar un informe con las entradas y salidas de los distintos empleados.</w:t>
            </w:r>
          </w:p>
        </w:tc>
      </w:tr>
      <w:tr w:rsidR="008E0D37" w:rsidRPr="00EC5FEE" w14:paraId="05553FCC" w14:textId="77777777" w:rsidTr="00EC5FEE">
        <w:tc>
          <w:tcPr>
            <w:tcW w:w="988" w:type="dxa"/>
            <w:shd w:val="clear" w:color="auto" w:fill="9CC2E5" w:themeFill="accent1" w:themeFillTint="99"/>
          </w:tcPr>
          <w:p w14:paraId="74F9CBB0" w14:textId="77777777" w:rsidR="008E0D37" w:rsidRPr="00EC5FEE" w:rsidRDefault="008E0D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RF5.4</w:t>
            </w:r>
          </w:p>
        </w:tc>
        <w:tc>
          <w:tcPr>
            <w:tcW w:w="7840" w:type="dxa"/>
          </w:tcPr>
          <w:p w14:paraId="2E080930" w14:textId="77777777" w:rsidR="008E0D37" w:rsidRPr="00EC5FEE" w:rsidRDefault="008E0D37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327D21EB" w14:textId="77777777" w:rsidR="008E0D37" w:rsidRPr="00EC5FEE" w:rsidRDefault="008E0D37" w:rsidP="00D80CAD">
      <w:pPr>
        <w:rPr>
          <w:rFonts w:cs="Arial"/>
          <w:sz w:val="24"/>
          <w:szCs w:val="24"/>
          <w:lang w:val="es-ES"/>
        </w:rPr>
      </w:pPr>
    </w:p>
    <w:p w14:paraId="058AFFAE" w14:textId="77777777" w:rsidR="00564042" w:rsidRPr="00EC5FEE" w:rsidRDefault="00564042" w:rsidP="0055417A">
      <w:pPr>
        <w:pStyle w:val="Ttulo3"/>
        <w:rPr>
          <w:lang w:val="es-ES"/>
        </w:rPr>
      </w:pPr>
      <w:bookmarkStart w:id="9" w:name="_Toc17961465"/>
      <w:r w:rsidRPr="00EC5FEE">
        <w:rPr>
          <w:lang w:val="es-ES"/>
        </w:rPr>
        <w:lastRenderedPageBreak/>
        <w:t>Módulo de Empleados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564042" w:rsidRPr="0008646B" w14:paraId="53ABEB5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407F5861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RF6.1</w:t>
            </w:r>
          </w:p>
        </w:tc>
        <w:tc>
          <w:tcPr>
            <w:tcW w:w="7840" w:type="dxa"/>
          </w:tcPr>
          <w:p w14:paraId="706E547B" w14:textId="77777777" w:rsidR="00564042" w:rsidRPr="00EC5FEE" w:rsidRDefault="00564042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el alta de un nuevo empleado.</w:t>
            </w:r>
          </w:p>
        </w:tc>
      </w:tr>
      <w:tr w:rsidR="00564042" w:rsidRPr="0008646B" w14:paraId="32D48156" w14:textId="77777777" w:rsidTr="00EC5FEE">
        <w:tc>
          <w:tcPr>
            <w:tcW w:w="988" w:type="dxa"/>
            <w:shd w:val="clear" w:color="auto" w:fill="9CC2E5" w:themeFill="accent1" w:themeFillTint="99"/>
          </w:tcPr>
          <w:p w14:paraId="056F6D5A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RF6.2</w:t>
            </w:r>
          </w:p>
        </w:tc>
        <w:tc>
          <w:tcPr>
            <w:tcW w:w="7840" w:type="dxa"/>
          </w:tcPr>
          <w:p w14:paraId="1EC2D0E4" w14:textId="77777777" w:rsidR="00564042" w:rsidRPr="00EC5FEE" w:rsidRDefault="00564042" w:rsidP="0056404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la modificación de los datos de los empleados.</w:t>
            </w:r>
          </w:p>
        </w:tc>
      </w:tr>
      <w:tr w:rsidR="00564042" w:rsidRPr="0008646B" w14:paraId="2281E6A1" w14:textId="77777777" w:rsidTr="00EC5FEE">
        <w:tc>
          <w:tcPr>
            <w:tcW w:w="988" w:type="dxa"/>
            <w:shd w:val="clear" w:color="auto" w:fill="9CC2E5" w:themeFill="accent1" w:themeFillTint="99"/>
          </w:tcPr>
          <w:p w14:paraId="1D729729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RF6.3</w:t>
            </w:r>
          </w:p>
        </w:tc>
        <w:tc>
          <w:tcPr>
            <w:tcW w:w="7840" w:type="dxa"/>
          </w:tcPr>
          <w:p w14:paraId="501DCE58" w14:textId="77777777" w:rsidR="00564042" w:rsidRPr="00EC5FEE" w:rsidRDefault="00564042" w:rsidP="0056404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permitir la baja de un empleado.</w:t>
            </w:r>
          </w:p>
        </w:tc>
      </w:tr>
      <w:tr w:rsidR="00564042" w:rsidRPr="0008646B" w14:paraId="514DD518" w14:textId="77777777" w:rsidTr="00EC5FEE">
        <w:tc>
          <w:tcPr>
            <w:tcW w:w="988" w:type="dxa"/>
            <w:shd w:val="clear" w:color="auto" w:fill="9CC2E5" w:themeFill="accent1" w:themeFillTint="99"/>
          </w:tcPr>
          <w:p w14:paraId="6C796E1A" w14:textId="77777777" w:rsidR="00564042" w:rsidRPr="00EC5FEE" w:rsidRDefault="00564042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RF6.4</w:t>
            </w:r>
          </w:p>
        </w:tc>
        <w:tc>
          <w:tcPr>
            <w:tcW w:w="7840" w:type="dxa"/>
          </w:tcPr>
          <w:p w14:paraId="0981BD75" w14:textId="77777777" w:rsidR="00564042" w:rsidRPr="00EC5FEE" w:rsidRDefault="00564042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va a listar todos los empleados de la planta.</w:t>
            </w:r>
          </w:p>
        </w:tc>
      </w:tr>
    </w:tbl>
    <w:p w14:paraId="31F4DE46" w14:textId="42627BF8" w:rsidR="00564042" w:rsidRDefault="00564042" w:rsidP="00D80CAD">
      <w:pPr>
        <w:rPr>
          <w:rFonts w:cs="Arial"/>
          <w:sz w:val="24"/>
          <w:szCs w:val="24"/>
          <w:lang w:val="es-ES"/>
        </w:rPr>
      </w:pPr>
    </w:p>
    <w:p w14:paraId="573ABBA0" w14:textId="6CA47C7B" w:rsidR="0055417A" w:rsidRPr="00EC5FEE" w:rsidRDefault="0055417A" w:rsidP="0055417A">
      <w:pPr>
        <w:pStyle w:val="Ttulo2"/>
        <w:rPr>
          <w:lang w:val="es-ES"/>
        </w:rPr>
      </w:pPr>
      <w:bookmarkStart w:id="10" w:name="_Toc17961466"/>
      <w:r>
        <w:rPr>
          <w:lang w:val="es-ES"/>
        </w:rPr>
        <w:t>Diagrama de Casos de Uso</w:t>
      </w:r>
      <w:bookmarkEnd w:id="10"/>
    </w:p>
    <w:p w14:paraId="19FFF421" w14:textId="2F573B5D" w:rsidR="00AE5082" w:rsidRDefault="00AE5082" w:rsidP="00D80CAD">
      <w:pPr>
        <w:rPr>
          <w:rFonts w:cs="Arial"/>
          <w:sz w:val="24"/>
          <w:szCs w:val="24"/>
          <w:lang w:val="es-ES"/>
        </w:rPr>
      </w:pPr>
    </w:p>
    <w:p w14:paraId="408D25F8" w14:textId="77777777" w:rsidR="0055417A" w:rsidRDefault="0055417A" w:rsidP="00D80CAD">
      <w:pPr>
        <w:rPr>
          <w:rFonts w:cs="Arial"/>
          <w:sz w:val="24"/>
          <w:szCs w:val="24"/>
          <w:lang w:val="es-ES"/>
        </w:rPr>
      </w:pPr>
    </w:p>
    <w:p w14:paraId="0F36408E" w14:textId="77777777" w:rsidR="0055417A" w:rsidRPr="00EC5FEE" w:rsidRDefault="0055417A" w:rsidP="00D80CAD">
      <w:pPr>
        <w:rPr>
          <w:rFonts w:cs="Arial"/>
          <w:sz w:val="24"/>
          <w:szCs w:val="24"/>
          <w:lang w:val="es-ES"/>
        </w:rPr>
      </w:pPr>
    </w:p>
    <w:p w14:paraId="57C945CF" w14:textId="685EBA2C" w:rsidR="003D3744" w:rsidRPr="002A55EF" w:rsidRDefault="006475DF" w:rsidP="002A55EF">
      <w:pPr>
        <w:pStyle w:val="Ttulo2"/>
        <w:rPr>
          <w:rFonts w:cs="Arial"/>
          <w:lang w:val="es-ES"/>
        </w:rPr>
      </w:pPr>
      <w:bookmarkStart w:id="11" w:name="_Toc17961467"/>
      <w:r>
        <w:rPr>
          <w:rFonts w:cs="Arial"/>
          <w:lang w:val="es-ES"/>
        </w:rPr>
        <w:t>Casos de U</w:t>
      </w:r>
      <w:r w:rsidRPr="00EC5FEE">
        <w:rPr>
          <w:rFonts w:cs="Arial"/>
          <w:lang w:val="es-ES"/>
        </w:rPr>
        <w:t>so</w:t>
      </w:r>
      <w:bookmarkEnd w:id="11"/>
    </w:p>
    <w:p w14:paraId="7FBAE263" w14:textId="20B74A7B" w:rsidR="00AE5082" w:rsidRPr="00EC5FEE" w:rsidRDefault="002A55EF" w:rsidP="002A55EF">
      <w:pPr>
        <w:pStyle w:val="Ttulo3"/>
        <w:rPr>
          <w:lang w:val="es-ES"/>
        </w:rPr>
      </w:pPr>
      <w:bookmarkStart w:id="12" w:name="_Toc17961468"/>
      <w:r>
        <w:rPr>
          <w:lang w:val="es-ES"/>
        </w:rPr>
        <w:t>Módulo de R</w:t>
      </w:r>
      <w:r w:rsidR="00AE5082" w:rsidRPr="00EC5FEE">
        <w:rPr>
          <w:lang w:val="es-ES"/>
        </w:rPr>
        <w:t>eclamos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5082" w:rsidRPr="00EC5FEE" w14:paraId="1687F70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8BDD36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3B23429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AE5082" w:rsidRPr="00EC5FEE" w14:paraId="7B4144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91D1511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BBE3698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AE5082" w:rsidRPr="0008646B" w14:paraId="33A2C6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E06B68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852329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regis</w:t>
            </w:r>
            <w:r w:rsidR="009F649C">
              <w:rPr>
                <w:rFonts w:cs="Arial"/>
                <w:sz w:val="24"/>
                <w:szCs w:val="24"/>
                <w:lang w:val="es-ES"/>
              </w:rPr>
              <w:t>tra un nuevo reclamo del socio</w:t>
            </w:r>
          </w:p>
        </w:tc>
      </w:tr>
      <w:tr w:rsidR="00AE5082" w:rsidRPr="00EC5FEE" w14:paraId="6FC385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A3C222" w14:textId="77777777" w:rsidR="00AE5082" w:rsidRPr="00EC5FEE" w:rsidRDefault="00AE5082" w:rsidP="00AE508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35B471A" w14:textId="77777777" w:rsidR="00AE5082" w:rsidRPr="00EC5FEE" w:rsidRDefault="00BD1189" w:rsidP="00AE508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RF1.1</w:t>
            </w:r>
          </w:p>
        </w:tc>
      </w:tr>
    </w:tbl>
    <w:p w14:paraId="3AE4EC78" w14:textId="77777777" w:rsidR="00AE5082" w:rsidRPr="00EC5FEE" w:rsidRDefault="00AE5082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05928F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B508C56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C24A9CA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BD1189" w:rsidRPr="00EC5FEE" w14:paraId="05A0F7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9C3CB8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ED25203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BD1189" w:rsidRPr="0008646B" w14:paraId="747F594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B451053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738FF38D" w14:textId="77777777" w:rsidR="00BD1189" w:rsidRPr="00EC5FEE" w:rsidRDefault="00BD1189" w:rsidP="00BD1189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mo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>difica los detalles del reclamo</w:t>
            </w:r>
          </w:p>
        </w:tc>
      </w:tr>
      <w:tr w:rsidR="00BD1189" w:rsidRPr="00EC5FEE" w14:paraId="28286E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4914978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4BC557C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RF1.2</w:t>
            </w:r>
          </w:p>
        </w:tc>
      </w:tr>
    </w:tbl>
    <w:p w14:paraId="3225343E" w14:textId="77777777" w:rsidR="00BD1189" w:rsidRPr="00EC5FEE" w:rsidRDefault="00BD1189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D1189" w:rsidRPr="00EC5FEE" w14:paraId="6E39F1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8520A62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E6545F7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Reclamos</w:t>
            </w:r>
          </w:p>
        </w:tc>
      </w:tr>
      <w:tr w:rsidR="00BD1189" w:rsidRPr="00EC5FEE" w14:paraId="4E73ED7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0382E4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61C144A9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BD1189" w:rsidRPr="0008646B" w14:paraId="747292D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691763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B31D29" w14:textId="77777777" w:rsidR="00BD1189" w:rsidRPr="00EC5FEE" w:rsidRDefault="00BD1189" w:rsidP="00BD1189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puede ver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todos los reclamos registrados por zona</w:t>
            </w:r>
          </w:p>
        </w:tc>
      </w:tr>
      <w:tr w:rsidR="00BD1189" w:rsidRPr="00EC5FEE" w14:paraId="2E8CE00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A7775D4" w14:textId="77777777" w:rsidR="00BD1189" w:rsidRPr="00EC5FEE" w:rsidRDefault="00BD1189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3F02375" w14:textId="77777777" w:rsidR="00BD1189" w:rsidRPr="00EC5FEE" w:rsidRDefault="00BD1189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RF1.3</w:t>
            </w:r>
          </w:p>
        </w:tc>
      </w:tr>
    </w:tbl>
    <w:p w14:paraId="6D7B1993" w14:textId="77777777" w:rsidR="00BD1189" w:rsidRPr="00EC5FEE" w:rsidRDefault="00BD1189" w:rsidP="00AE5082">
      <w:pPr>
        <w:rPr>
          <w:rFonts w:cs="Arial"/>
          <w:sz w:val="24"/>
          <w:szCs w:val="24"/>
          <w:lang w:val="es-ES"/>
        </w:rPr>
      </w:pPr>
    </w:p>
    <w:p w14:paraId="2690FC9D" w14:textId="1F27E920" w:rsidR="006233E2" w:rsidRPr="00EC5FEE" w:rsidRDefault="002A55EF" w:rsidP="002A55EF">
      <w:pPr>
        <w:pStyle w:val="Ttulo3"/>
        <w:rPr>
          <w:lang w:val="es-ES"/>
        </w:rPr>
      </w:pPr>
      <w:bookmarkStart w:id="13" w:name="_Toc17961469"/>
      <w:r>
        <w:rPr>
          <w:lang w:val="es-ES"/>
        </w:rPr>
        <w:t>Módulo de T</w:t>
      </w:r>
      <w:r w:rsidR="006233E2" w:rsidRPr="00EC5FEE">
        <w:rPr>
          <w:lang w:val="es-ES"/>
        </w:rPr>
        <w:t>rabajo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33E2" w:rsidRPr="00EC5FEE" w14:paraId="4CD31C0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337CF34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2F14D243" w14:textId="77777777" w:rsidR="006233E2" w:rsidRPr="00EC5FEE" w:rsidRDefault="00A859BB" w:rsidP="006233E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Crear Trabajo</w:t>
            </w:r>
          </w:p>
        </w:tc>
      </w:tr>
      <w:tr w:rsidR="006233E2" w:rsidRPr="00EC5FEE" w14:paraId="6C27416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9E7CBAE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C7DAB74" w14:textId="77777777" w:rsidR="006233E2" w:rsidRPr="00EC5FEE" w:rsidRDefault="006233E2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33E2" w:rsidRPr="0008646B" w14:paraId="0E4325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905ECF5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33603E4F" w14:textId="77777777" w:rsidR="006233E2" w:rsidRPr="00EC5FEE" w:rsidRDefault="006233E2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>empleado crea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nuevo trabajo por realizar</w:t>
            </w:r>
          </w:p>
        </w:tc>
      </w:tr>
      <w:tr w:rsidR="006233E2" w:rsidRPr="00EC5FEE" w14:paraId="11FABD7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81BAE" w14:textId="77777777" w:rsidR="006233E2" w:rsidRPr="00EC5FEE" w:rsidRDefault="006233E2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094AB47C" w14:textId="77777777" w:rsidR="006233E2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</w:t>
            </w:r>
            <w:r w:rsidR="006233E2" w:rsidRPr="00EC5FEE">
              <w:rPr>
                <w:rFonts w:cs="Arial"/>
                <w:sz w:val="24"/>
                <w:szCs w:val="24"/>
                <w:lang w:val="es-ES"/>
              </w:rPr>
              <w:t>.1</w:t>
            </w:r>
          </w:p>
        </w:tc>
      </w:tr>
    </w:tbl>
    <w:p w14:paraId="5B43051F" w14:textId="77777777" w:rsidR="006233E2" w:rsidRPr="00EC5FEE" w:rsidRDefault="006233E2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723337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5286B60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AC180A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A859BB" w:rsidRPr="00EC5FEE" w14:paraId="2B94570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C7B25EA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A643E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08646B" w14:paraId="031BD3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DB3301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840A58D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inicia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nuevo trabajo pendiente por realizar</w:t>
            </w:r>
          </w:p>
        </w:tc>
      </w:tr>
      <w:tr w:rsidR="00A859BB" w:rsidRPr="00EC5FEE" w14:paraId="405D6B9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819E6B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50A761BD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RF2.2</w:t>
            </w:r>
          </w:p>
        </w:tc>
      </w:tr>
    </w:tbl>
    <w:p w14:paraId="5AF5A18D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6BA17E8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C437751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34510C7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A859BB" w:rsidRPr="00EC5FEE" w14:paraId="6AE4FE7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D7FF1E3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6F5A39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08646B" w14:paraId="68FA5B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04140B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D81D5F8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finaliza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un trabajo que se ha iniciado anteriormente</w:t>
            </w:r>
          </w:p>
        </w:tc>
      </w:tr>
      <w:tr w:rsidR="00A859BB" w:rsidRPr="00EC5FEE" w14:paraId="3A2831E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789474E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8179BE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RF2.3</w:t>
            </w:r>
          </w:p>
        </w:tc>
      </w:tr>
    </w:tbl>
    <w:p w14:paraId="330F80DA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5C2A661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4CEF06D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1EA7F82" w14:textId="77777777" w:rsidR="00A859BB" w:rsidRPr="00EC5FEE" w:rsidRDefault="00A859BB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A859BB" w:rsidRPr="00EC5FEE" w14:paraId="7B46AB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9B14E2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57D1977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08646B" w14:paraId="36EA4CB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254304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D88DF45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</w:t>
            </w:r>
            <w:r w:rsidRPr="00EC5FEE">
              <w:rPr>
                <w:rFonts w:cs="Arial"/>
                <w:sz w:val="24"/>
                <w:szCs w:val="24"/>
                <w:lang w:val="es-ES"/>
              </w:rPr>
              <w:t>ve</w:t>
            </w:r>
            <w:r w:rsidR="00A859BB" w:rsidRPr="00EC5FEE">
              <w:rPr>
                <w:rFonts w:cs="Arial"/>
                <w:sz w:val="24"/>
                <w:szCs w:val="24"/>
                <w:lang w:val="es-ES"/>
              </w:rPr>
              <w:t xml:space="preserve"> el flujo de trabajo que debe seguir para llevar a cabo su trabajo.</w:t>
            </w:r>
          </w:p>
        </w:tc>
      </w:tr>
      <w:tr w:rsidR="00A859BB" w:rsidRPr="00EC5FEE" w14:paraId="29BE060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8D924C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3323F95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RF2.4</w:t>
            </w:r>
          </w:p>
        </w:tc>
      </w:tr>
    </w:tbl>
    <w:p w14:paraId="79FA1EA5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p w14:paraId="0B76938F" w14:textId="77777777" w:rsidR="00A859BB" w:rsidRPr="00EC5FEE" w:rsidRDefault="00A859BB" w:rsidP="002A55EF">
      <w:pPr>
        <w:pStyle w:val="Ttulo3"/>
        <w:rPr>
          <w:lang w:val="es-ES"/>
        </w:rPr>
      </w:pPr>
      <w:bookmarkStart w:id="14" w:name="_Toc17961470"/>
      <w:r w:rsidRPr="00EC5FEE">
        <w:rPr>
          <w:lang w:val="es-ES"/>
        </w:rPr>
        <w:t>Módulo de Almacén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859BB" w:rsidRPr="00EC5FEE" w14:paraId="3B4C0C2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0792EA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09BFD2A" w14:textId="77777777" w:rsidR="00A859BB" w:rsidRPr="00EC5FEE" w:rsidRDefault="00AE4E95" w:rsidP="00A859B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A859BB" w:rsidRPr="00EC5FEE" w14:paraId="5E87E4E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F7AEA1D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9745258" w14:textId="77777777" w:rsidR="00A859BB" w:rsidRPr="00EC5FEE" w:rsidRDefault="00A859B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859BB" w:rsidRPr="0008646B" w14:paraId="03E284E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64E063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F00FC7A" w14:textId="77777777" w:rsidR="00AE4E95" w:rsidRPr="00EC5FEE" w:rsidRDefault="00A859BB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>empleado carga todos los datos correspondientes al almacén</w:t>
            </w:r>
          </w:p>
        </w:tc>
      </w:tr>
      <w:tr w:rsidR="00A859BB" w:rsidRPr="00EC5FEE" w14:paraId="60350AA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1053D4" w14:textId="77777777" w:rsidR="00A859BB" w:rsidRPr="00EC5FEE" w:rsidRDefault="00A859B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16CA650" w14:textId="77777777" w:rsidR="00A859BB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RF3.1</w:t>
            </w:r>
          </w:p>
        </w:tc>
      </w:tr>
    </w:tbl>
    <w:p w14:paraId="6DE770DA" w14:textId="77777777" w:rsidR="00A859BB" w:rsidRPr="00EC5FEE" w:rsidRDefault="00A859B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360CCD0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2E14B83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81AC537" w14:textId="2613ED11" w:rsidR="00AE4E95" w:rsidRPr="00EC5FEE" w:rsidRDefault="00621FE7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AE4E95" w:rsidRPr="00EC5FEE" w14:paraId="5AEEBD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21B3A6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BF5ACB0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08646B" w14:paraId="1247352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3E597C7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9FC61F7" w14:textId="352C64B4" w:rsidR="00AE4E95" w:rsidRPr="00EC5FEE" w:rsidRDefault="00AE4E95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 w:rsidR="00621FE7">
              <w:rPr>
                <w:rFonts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AE4E95" w:rsidRPr="00621FE7" w14:paraId="0F7C08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0CF96CD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6D90AB1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RF3.2</w:t>
            </w:r>
          </w:p>
        </w:tc>
      </w:tr>
    </w:tbl>
    <w:p w14:paraId="181434D4" w14:textId="5A3B73CB" w:rsidR="002A55EF" w:rsidRDefault="002A55EF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21FE7" w:rsidRPr="00621FE7" w14:paraId="0B2FEE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22B8699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AD79305" w14:textId="32CA0EAD" w:rsidR="00621FE7" w:rsidRPr="00EC5FEE" w:rsidRDefault="00621FE7" w:rsidP="00621FE7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Stock</w:t>
            </w:r>
          </w:p>
        </w:tc>
      </w:tr>
      <w:tr w:rsidR="00621FE7" w:rsidRPr="00621FE7" w14:paraId="6EBE8F0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8EF9D39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B6F7A96" w14:textId="77777777" w:rsidR="00621FE7" w:rsidRPr="00EC5FEE" w:rsidRDefault="00621FE7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621FE7" w:rsidRPr="0008646B" w14:paraId="0435541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F81E4C6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 xml:space="preserve">Descripción </w:t>
            </w:r>
          </w:p>
        </w:tc>
        <w:tc>
          <w:tcPr>
            <w:tcW w:w="6706" w:type="dxa"/>
          </w:tcPr>
          <w:p w14:paraId="553242B1" w14:textId="3932783D" w:rsidR="00621FE7" w:rsidRPr="00EC5FEE" w:rsidRDefault="00621FE7" w:rsidP="00621FE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621FE7" w:rsidRPr="00EC5FEE" w14:paraId="0A2ABDE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E7133B" w14:textId="77777777" w:rsidR="00621FE7" w:rsidRPr="00EC5FEE" w:rsidRDefault="00621FE7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7D96600" w14:textId="0710CFFF" w:rsidR="00621FE7" w:rsidRPr="00EC5FEE" w:rsidRDefault="001833AD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RF3.5</w:t>
            </w:r>
          </w:p>
        </w:tc>
      </w:tr>
    </w:tbl>
    <w:p w14:paraId="52932627" w14:textId="14C61F72" w:rsidR="00621FE7" w:rsidRPr="00EC5FEE" w:rsidRDefault="00621FE7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E4E95" w:rsidRPr="00EC5FEE" w14:paraId="0CB5351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7BD8DF5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DFBB757" w14:textId="77777777" w:rsidR="00AE4E95" w:rsidRPr="00EC5FEE" w:rsidRDefault="00AE4E95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Productos</w:t>
            </w:r>
          </w:p>
        </w:tc>
      </w:tr>
      <w:tr w:rsidR="00AE4E95" w:rsidRPr="00EC5FEE" w14:paraId="5AEA33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EC2547A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02F8ABD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AE4E95" w:rsidRPr="0008646B" w14:paraId="4AC18C1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D5E415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99BD830" w14:textId="77777777" w:rsidR="00AE4E95" w:rsidRPr="00EC5FEE" w:rsidRDefault="00BF3680" w:rsidP="00AE4E95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lista</w:t>
            </w:r>
            <w:r w:rsidR="00AE4E95" w:rsidRPr="00EC5FEE">
              <w:rPr>
                <w:rFonts w:cs="Arial"/>
                <w:sz w:val="24"/>
                <w:szCs w:val="24"/>
                <w:lang w:val="es-ES"/>
              </w:rPr>
              <w:t xml:space="preserve"> los productos que se encuentran disponibles en un almacén. </w:t>
            </w:r>
          </w:p>
        </w:tc>
      </w:tr>
      <w:tr w:rsidR="00AE4E95" w:rsidRPr="00EC5FEE" w14:paraId="07363BF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293D33" w14:textId="77777777" w:rsidR="00AE4E95" w:rsidRPr="00EC5FEE" w:rsidRDefault="00AE4E95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F1DD9B9" w14:textId="77777777" w:rsidR="00AE4E95" w:rsidRPr="00EC5FEE" w:rsidRDefault="00AE4E95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RF3.3</w:t>
            </w:r>
          </w:p>
        </w:tc>
      </w:tr>
    </w:tbl>
    <w:p w14:paraId="3D95E296" w14:textId="0E77B958" w:rsidR="00AE4E95" w:rsidRPr="00EC5FEE" w:rsidRDefault="00AE4E95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78696B2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A226C9C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55AD6786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BF3680" w:rsidRPr="00EC5FEE" w14:paraId="09DB62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F3F9698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5813BAE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08646B" w14:paraId="0AEB62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69E4C1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3979A63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BF3680" w:rsidRPr="00EC5FEE" w14:paraId="5116236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1F6786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6D33E9E" w14:textId="18A782C1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RF3.6</w:t>
            </w:r>
          </w:p>
        </w:tc>
      </w:tr>
    </w:tbl>
    <w:p w14:paraId="59599F8E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F45DBF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4AE2B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9E7DE3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BF3680" w:rsidRPr="00EC5FEE" w14:paraId="72E44AD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614A537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21130CF1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08646B" w14:paraId="693945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B1843B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2CEBB2DB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BF3680" w:rsidRPr="00EC5FEE" w14:paraId="1B96DB6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9B746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3C68CD40" w14:textId="314B51E7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RF3.7</w:t>
            </w:r>
          </w:p>
        </w:tc>
      </w:tr>
    </w:tbl>
    <w:p w14:paraId="056BDF61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41F3C8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65415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5895E4F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Eliminar Proveedor</w:t>
            </w:r>
          </w:p>
        </w:tc>
      </w:tr>
      <w:tr w:rsidR="00BF3680" w:rsidRPr="00EC5FEE" w14:paraId="720E1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5256A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1D27638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08646B" w14:paraId="5917DD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1567484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CC0BCCE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da de baja un proveedor</w:t>
            </w:r>
          </w:p>
        </w:tc>
      </w:tr>
      <w:tr w:rsidR="00BF3680" w:rsidRPr="00EC5FEE" w14:paraId="24C5822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3AA156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2F03183C" w14:textId="2DC8E579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RF3.8</w:t>
            </w:r>
          </w:p>
        </w:tc>
      </w:tr>
    </w:tbl>
    <w:p w14:paraId="481EC92A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731B95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183689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1BF0FD4A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BF3680" w:rsidRPr="00EC5FEE" w14:paraId="7AF2AC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9A097C0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40EA635D" w14:textId="77777777" w:rsidR="00BF3680" w:rsidRPr="00EC5FEE" w:rsidRDefault="00BF3680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BF3680" w:rsidRPr="0008646B" w14:paraId="36B3387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D50E54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6A9379C4" w14:textId="77777777" w:rsidR="00BF3680" w:rsidRPr="00EC5FEE" w:rsidRDefault="00BF3680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BF3680" w:rsidRPr="00EC5FEE" w14:paraId="2526460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9BBB2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02F25151" w14:textId="47DEBDBF" w:rsidR="00BF3680" w:rsidRPr="00EC5FEE" w:rsidRDefault="002A55EF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RF3.9</w:t>
            </w:r>
          </w:p>
        </w:tc>
      </w:tr>
    </w:tbl>
    <w:p w14:paraId="2D007402" w14:textId="056F4DF1" w:rsidR="002A55EF" w:rsidRPr="00EC5FEE" w:rsidRDefault="002A55EF" w:rsidP="00AE5082">
      <w:pPr>
        <w:rPr>
          <w:rFonts w:cs="Arial"/>
          <w:sz w:val="24"/>
          <w:szCs w:val="24"/>
          <w:lang w:val="es-ES"/>
        </w:rPr>
      </w:pPr>
    </w:p>
    <w:p w14:paraId="7D0E142F" w14:textId="03B06686" w:rsidR="00BF3680" w:rsidRPr="00EC5FEE" w:rsidRDefault="002A55EF" w:rsidP="002A55EF">
      <w:pPr>
        <w:pStyle w:val="Ttulo3"/>
        <w:rPr>
          <w:lang w:val="es-ES"/>
        </w:rPr>
      </w:pPr>
      <w:bookmarkStart w:id="15" w:name="_Toc17961471"/>
      <w:r>
        <w:rPr>
          <w:lang w:val="es-ES"/>
        </w:rPr>
        <w:t>Módulo de Entrada – S</w:t>
      </w:r>
      <w:r w:rsidR="00BF3680" w:rsidRPr="00EC5FEE">
        <w:rPr>
          <w:lang w:val="es-ES"/>
        </w:rPr>
        <w:t>alida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F3680" w:rsidRPr="00EC5FEE" w14:paraId="095ED55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0294517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A4C3A20" w14:textId="77777777" w:rsidR="00BF3680" w:rsidRPr="00EC5FEE" w:rsidRDefault="008F753A" w:rsidP="00BF368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BF3680" w:rsidRPr="00EC5FEE" w14:paraId="7361C9D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2C0E4E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32D7EAF" w14:textId="77777777" w:rsidR="00BF3680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BF3680" w:rsidRPr="0008646B" w14:paraId="0553E03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988A415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A0B79FE" w14:textId="77777777" w:rsidR="00BF3680" w:rsidRPr="00EC5FEE" w:rsidRDefault="00BF3680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8F753A" w:rsidRPr="00EC5FEE">
              <w:rPr>
                <w:rFonts w:cs="Arial"/>
                <w:sz w:val="24"/>
                <w:szCs w:val="24"/>
                <w:lang w:val="es-ES"/>
              </w:rPr>
              <w:t>empleado registra la entrada a la planta</w:t>
            </w:r>
          </w:p>
        </w:tc>
      </w:tr>
      <w:tr w:rsidR="00BF3680" w:rsidRPr="00EC5FEE" w14:paraId="697EF23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DCE4B43" w14:textId="77777777" w:rsidR="00BF3680" w:rsidRPr="00EC5FEE" w:rsidRDefault="00BF3680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6E2A5800" w14:textId="77777777" w:rsidR="00BF3680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RF5.1</w:t>
            </w:r>
          </w:p>
        </w:tc>
      </w:tr>
    </w:tbl>
    <w:p w14:paraId="461EBEFC" w14:textId="77777777" w:rsidR="00BF3680" w:rsidRPr="00EC5FEE" w:rsidRDefault="00BF3680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4862DFD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24919A52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00DA0E4A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8F753A" w:rsidRPr="00EC5FEE" w14:paraId="25D918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31DC01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57D1C756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8F753A" w:rsidRPr="0008646B" w14:paraId="0C21279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81E380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560154DB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8F753A" w:rsidRPr="00EC5FEE" w14:paraId="01EC439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F93B2D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A600D54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RF5.2</w:t>
            </w:r>
          </w:p>
        </w:tc>
      </w:tr>
    </w:tbl>
    <w:p w14:paraId="5FE96C77" w14:textId="77777777" w:rsidR="008F753A" w:rsidRPr="00EC5FEE" w:rsidRDefault="008F753A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F753A" w:rsidRPr="00EC5FEE" w14:paraId="2AFE9A7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F2FA0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3C6FE059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8F753A" w:rsidRPr="00EC5FEE" w14:paraId="35E3583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47787F1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78A6E670" w14:textId="77777777" w:rsidR="008F753A" w:rsidRPr="00EC5FEE" w:rsidRDefault="008F753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8F753A" w:rsidRPr="0008646B" w14:paraId="77101B9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DBCF83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058C6BCC" w14:textId="77777777" w:rsidR="008F753A" w:rsidRPr="00EC5FEE" w:rsidRDefault="008F753A" w:rsidP="008F753A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8F753A" w:rsidRPr="00EC5FEE" w14:paraId="69F549F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FFF6FAF" w14:textId="77777777" w:rsidR="008F753A" w:rsidRPr="00EC5FEE" w:rsidRDefault="008F753A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456C61EB" w14:textId="77777777" w:rsidR="008F753A" w:rsidRPr="00EC5FEE" w:rsidRDefault="00765C0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RF5.3</w:t>
            </w:r>
          </w:p>
        </w:tc>
      </w:tr>
    </w:tbl>
    <w:p w14:paraId="022266AA" w14:textId="77777777" w:rsidR="008F753A" w:rsidRPr="00EC5FEE" w:rsidRDefault="008F753A" w:rsidP="00AE5082">
      <w:pPr>
        <w:rPr>
          <w:rFonts w:cs="Arial"/>
          <w:sz w:val="24"/>
          <w:szCs w:val="24"/>
          <w:lang w:val="es-ES"/>
        </w:rPr>
      </w:pPr>
    </w:p>
    <w:p w14:paraId="7CC93F80" w14:textId="77777777" w:rsidR="00765C0B" w:rsidRPr="00EC5FEE" w:rsidRDefault="00765C0B" w:rsidP="002A55EF">
      <w:pPr>
        <w:pStyle w:val="Ttulo3"/>
        <w:rPr>
          <w:lang w:val="es-ES"/>
        </w:rPr>
      </w:pPr>
      <w:bookmarkStart w:id="16" w:name="_Toc17961472"/>
      <w:r w:rsidRPr="00EC5FEE">
        <w:rPr>
          <w:lang w:val="es-ES"/>
        </w:rPr>
        <w:t>Módulo de Empleados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65C0B" w:rsidRPr="00EC5FEE" w14:paraId="5E4697A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F961719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4C0105C1" w14:textId="77777777" w:rsidR="00765C0B" w:rsidRPr="00EC5FEE" w:rsidRDefault="0097717E" w:rsidP="00765C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Empleado</w:t>
            </w:r>
          </w:p>
        </w:tc>
      </w:tr>
      <w:tr w:rsidR="00765C0B" w:rsidRPr="00EC5FEE" w14:paraId="4C47A03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33BF26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3D38EF78" w14:textId="77777777" w:rsidR="00765C0B" w:rsidRPr="00EC5FEE" w:rsidRDefault="00765C0B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765C0B" w:rsidRPr="0008646B" w14:paraId="6BDCC78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2D94A38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5013F0E" w14:textId="77777777" w:rsidR="00765C0B" w:rsidRPr="00EC5FEE" w:rsidRDefault="00765C0B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oficinista </w:t>
            </w:r>
            <w:r w:rsidR="0097717E" w:rsidRPr="00EC5FEE">
              <w:rPr>
                <w:rFonts w:cs="Arial"/>
                <w:sz w:val="24"/>
                <w:szCs w:val="24"/>
                <w:lang w:val="es-ES"/>
              </w:rPr>
              <w:t>da de alta a un nuevo empleado con sus datos correspondientes</w:t>
            </w:r>
          </w:p>
        </w:tc>
      </w:tr>
      <w:tr w:rsidR="00765C0B" w:rsidRPr="00EC5FEE" w14:paraId="6DBF2A09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FDFCF9A" w14:textId="77777777" w:rsidR="00765C0B" w:rsidRPr="00EC5FEE" w:rsidRDefault="00765C0B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82C121A" w14:textId="77777777" w:rsidR="00765C0B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RF6.1</w:t>
            </w:r>
          </w:p>
        </w:tc>
      </w:tr>
    </w:tbl>
    <w:p w14:paraId="59BC9D1E" w14:textId="77777777" w:rsidR="00765C0B" w:rsidRPr="00EC5FEE" w:rsidRDefault="00765C0B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7E31B5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3E47FDC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6009ED57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Empleado</w:t>
            </w:r>
          </w:p>
        </w:tc>
      </w:tr>
      <w:tr w:rsidR="0097717E" w:rsidRPr="00EC5FEE" w14:paraId="3BA20D1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9BBDCD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7CD577D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08646B" w14:paraId="6FFB3DC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2DDB593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E8BB068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 un empleado</w:t>
            </w:r>
          </w:p>
        </w:tc>
      </w:tr>
      <w:tr w:rsidR="0097717E" w:rsidRPr="00EC5FEE" w14:paraId="5A1F75C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47CE2E4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16190D49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RF6.2</w:t>
            </w:r>
          </w:p>
        </w:tc>
      </w:tr>
    </w:tbl>
    <w:p w14:paraId="03F6E981" w14:textId="77777777" w:rsidR="0097717E" w:rsidRPr="00EC5FEE" w:rsidRDefault="0097717E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6BB04B0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268BDE6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749F7B1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Eliminar Empleado</w:t>
            </w:r>
          </w:p>
        </w:tc>
      </w:tr>
      <w:tr w:rsidR="0097717E" w:rsidRPr="00EC5FEE" w14:paraId="2C89C88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53AD342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1CC78018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08646B" w14:paraId="5FFFEEA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3CDE922C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419A857D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da de baja un empleado</w:t>
            </w:r>
          </w:p>
        </w:tc>
      </w:tr>
      <w:tr w:rsidR="0097717E" w:rsidRPr="00EC5FEE" w14:paraId="5A31D1A2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72E86F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</w:tcPr>
          <w:p w14:paraId="6B4BE8E0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RF6.3</w:t>
            </w:r>
          </w:p>
        </w:tc>
      </w:tr>
    </w:tbl>
    <w:p w14:paraId="04E1AD8B" w14:textId="2159C6DF" w:rsidR="0097717E" w:rsidRPr="00EC5FEE" w:rsidRDefault="0097717E" w:rsidP="00AE5082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7717E" w:rsidRPr="00EC5FEE" w14:paraId="7C2C364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0CB4FE3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</w:tcPr>
          <w:p w14:paraId="72C49F9D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Listar Empleados</w:t>
            </w:r>
          </w:p>
        </w:tc>
      </w:tr>
      <w:tr w:rsidR="0097717E" w:rsidRPr="00EC5FEE" w14:paraId="6A4F4A9D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72C3A4F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</w:tcPr>
          <w:p w14:paraId="06C5B8CD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97717E" w:rsidRPr="0008646B" w14:paraId="61A0498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EE6770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</w:tcPr>
          <w:p w14:paraId="1B031DF0" w14:textId="77777777" w:rsidR="0097717E" w:rsidRPr="00EC5FEE" w:rsidRDefault="0097717E" w:rsidP="0097717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empleados registrados</w:t>
            </w:r>
          </w:p>
        </w:tc>
      </w:tr>
      <w:tr w:rsidR="0097717E" w:rsidRPr="00EC5FEE" w14:paraId="36D4892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D322CAA" w14:textId="77777777" w:rsidR="0097717E" w:rsidRPr="00EC5FEE" w:rsidRDefault="0097717E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Referencia Cruzada</w:t>
            </w:r>
          </w:p>
        </w:tc>
        <w:tc>
          <w:tcPr>
            <w:tcW w:w="6706" w:type="dxa"/>
          </w:tcPr>
          <w:p w14:paraId="68E8676C" w14:textId="77777777" w:rsidR="0097717E" w:rsidRPr="00EC5FEE" w:rsidRDefault="0097717E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RF6.4</w:t>
            </w:r>
          </w:p>
        </w:tc>
      </w:tr>
    </w:tbl>
    <w:p w14:paraId="3C7F4733" w14:textId="6A62B6F4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6811B1B0" w14:textId="77777777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03789F8C" w14:textId="53997BBD" w:rsidR="00111F19" w:rsidRDefault="00111F19" w:rsidP="00111F19">
      <w:pPr>
        <w:pStyle w:val="Ttulo2"/>
        <w:rPr>
          <w:lang w:val="es-ES"/>
        </w:rPr>
      </w:pPr>
      <w:bookmarkStart w:id="17" w:name="_Toc17961473"/>
      <w:r>
        <w:rPr>
          <w:lang w:val="es-ES"/>
        </w:rPr>
        <w:t>Estudio de Factibilidad</w:t>
      </w:r>
      <w:bookmarkEnd w:id="17"/>
    </w:p>
    <w:p w14:paraId="5EA09DA5" w14:textId="77777777" w:rsidR="00111F19" w:rsidRDefault="00111F19" w:rsidP="006475DF">
      <w:pPr>
        <w:rPr>
          <w:rFonts w:cs="Arial"/>
          <w:sz w:val="24"/>
          <w:szCs w:val="24"/>
          <w:lang w:val="es-ES"/>
        </w:rPr>
      </w:pPr>
    </w:p>
    <w:p w14:paraId="00775179" w14:textId="19483DD4" w:rsidR="002A55EF" w:rsidRDefault="00111F19" w:rsidP="006475DF">
      <w:pPr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br w:type="page"/>
      </w:r>
    </w:p>
    <w:p w14:paraId="252E1AE9" w14:textId="22266230" w:rsidR="006475DF" w:rsidRDefault="002A55EF" w:rsidP="006475DF">
      <w:pPr>
        <w:pStyle w:val="Ttulo1"/>
        <w:rPr>
          <w:lang w:val="es-ES"/>
        </w:rPr>
      </w:pPr>
      <w:bookmarkStart w:id="18" w:name="_Toc17961474"/>
      <w:r>
        <w:rPr>
          <w:lang w:val="es-ES"/>
        </w:rPr>
        <w:lastRenderedPageBreak/>
        <w:t>AN</w:t>
      </w:r>
      <w:r>
        <w:t>Á</w:t>
      </w:r>
      <w:r w:rsidR="006475DF">
        <w:rPr>
          <w:lang w:val="es-ES"/>
        </w:rPr>
        <w:t>LISIS</w:t>
      </w:r>
      <w:bookmarkEnd w:id="18"/>
      <w:r w:rsidR="006475DF">
        <w:rPr>
          <w:lang w:val="es-ES"/>
        </w:rPr>
        <w:t xml:space="preserve"> </w:t>
      </w:r>
    </w:p>
    <w:p w14:paraId="36A744AC" w14:textId="77777777" w:rsidR="006475DF" w:rsidRPr="006475DF" w:rsidRDefault="006475DF" w:rsidP="006475DF">
      <w:pPr>
        <w:rPr>
          <w:lang w:val="es-ES"/>
        </w:rPr>
      </w:pPr>
    </w:p>
    <w:p w14:paraId="55E6BFBC" w14:textId="4E44628B" w:rsidR="006475DF" w:rsidRPr="006475DF" w:rsidRDefault="006475DF" w:rsidP="006475DF">
      <w:pPr>
        <w:pStyle w:val="Ttulo2"/>
        <w:rPr>
          <w:rFonts w:cs="Arial"/>
          <w:lang w:val="es-ES"/>
        </w:rPr>
      </w:pPr>
      <w:bookmarkStart w:id="19" w:name="_Toc17961475"/>
      <w:r>
        <w:rPr>
          <w:rFonts w:cs="Arial"/>
          <w:lang w:val="es-ES"/>
        </w:rPr>
        <w:t>Caso de Uso E</w:t>
      </w:r>
      <w:r w:rsidRPr="00EC5FEE">
        <w:rPr>
          <w:rFonts w:cs="Arial"/>
          <w:lang w:val="es-ES"/>
        </w:rPr>
        <w:t>xtendido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431D6D" w:rsidRPr="00EC5FEE" w14:paraId="3087B99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8E71DE5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2CF4E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Crear Trabajo</w:t>
            </w:r>
          </w:p>
        </w:tc>
      </w:tr>
      <w:tr w:rsidR="00431D6D" w:rsidRPr="00EC5FEE" w14:paraId="3E670BB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1E73F3A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F717373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431D6D" w:rsidRPr="0008646B" w14:paraId="43460A3A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23A79BA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685C9827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crea un nuevo trabajo por realizar</w:t>
            </w:r>
            <w:r w:rsidR="00882D63"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</w:tr>
      <w:tr w:rsidR="00431D6D" w:rsidRPr="00EC5FEE" w14:paraId="473114E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10328C9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1409F6E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RF2.1</w:t>
            </w:r>
          </w:p>
        </w:tc>
      </w:tr>
      <w:tr w:rsidR="00431D6D" w:rsidRPr="00EC5FEE" w14:paraId="76F9950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0FBC8DF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655DC85" w14:textId="77777777" w:rsidR="00431D6D" w:rsidRPr="00EC5FEE" w:rsidRDefault="00431D6D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431D6D" w:rsidRPr="0008646B" w14:paraId="4211DC1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FD849DF" w14:textId="77777777" w:rsidR="00431D6D" w:rsidRPr="00EC5FEE" w:rsidRDefault="00431D6D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0796DFBC" w14:textId="77777777" w:rsidR="00431D6D" w:rsidRPr="00EC5FEE" w:rsidRDefault="000D502A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Se registró un nuevo trabajo en el sistema</w:t>
            </w:r>
          </w:p>
        </w:tc>
      </w:tr>
      <w:tr w:rsidR="00431D6D" w:rsidRPr="00EC5FEE" w14:paraId="238AF811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4235C31D" w14:textId="77777777" w:rsidR="00431D6D" w:rsidRPr="00EC5FEE" w:rsidRDefault="00431D6D" w:rsidP="00431D6D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431D6D" w:rsidRPr="0008646B" w14:paraId="677B0BA2" w14:textId="77777777" w:rsidTr="00E76878">
        <w:tc>
          <w:tcPr>
            <w:tcW w:w="4414" w:type="dxa"/>
            <w:gridSpan w:val="2"/>
          </w:tcPr>
          <w:p w14:paraId="255B776C" w14:textId="77777777" w:rsidR="00431D6D" w:rsidRPr="00EC5FEE" w:rsidRDefault="00431D6D" w:rsidP="00431D6D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caso de uso comienza cuando el empleado selecciona crear un nuevo trabajo</w:t>
            </w:r>
            <w:r w:rsidR="00882D63" w:rsidRPr="00EC5FEE">
              <w:rPr>
                <w:rFonts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4414" w:type="dxa"/>
          </w:tcPr>
          <w:p w14:paraId="41013C82" w14:textId="77777777" w:rsidR="00431D6D" w:rsidRPr="00EC5FEE" w:rsidRDefault="00431D6D" w:rsidP="00431D6D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25C77" w:rsidRPr="0008646B" w14:paraId="6B2B8F03" w14:textId="77777777" w:rsidTr="00E76878">
        <w:tc>
          <w:tcPr>
            <w:tcW w:w="4414" w:type="dxa"/>
            <w:gridSpan w:val="2"/>
          </w:tcPr>
          <w:p w14:paraId="767A3FD5" w14:textId="77777777" w:rsidR="00225C77" w:rsidRPr="00EC5FEE" w:rsidRDefault="00225C77" w:rsidP="00534CD9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AEFC37E" w14:textId="77777777" w:rsidR="00882D63" w:rsidRPr="00EC5FEE" w:rsidRDefault="00882D63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66CE2">
              <w:rPr>
                <w:rFonts w:cs="Arial"/>
                <w:sz w:val="24"/>
                <w:szCs w:val="24"/>
                <w:lang w:val="es-ES"/>
              </w:rPr>
              <w:t>solicita que el empleado ingrese el tipo de trabajo a realizar y el trabajo correspondiente.</w:t>
            </w:r>
          </w:p>
        </w:tc>
      </w:tr>
      <w:tr w:rsidR="00866CE2" w:rsidRPr="0008646B" w14:paraId="0DAF76AE" w14:textId="77777777" w:rsidTr="00E76878">
        <w:tc>
          <w:tcPr>
            <w:tcW w:w="4414" w:type="dxa"/>
            <w:gridSpan w:val="2"/>
          </w:tcPr>
          <w:p w14:paraId="011A68EB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ingresa el tipo de trabajo y el trabajo.</w:t>
            </w:r>
          </w:p>
        </w:tc>
        <w:tc>
          <w:tcPr>
            <w:tcW w:w="4414" w:type="dxa"/>
          </w:tcPr>
          <w:p w14:paraId="6D37B88A" w14:textId="77777777" w:rsidR="00866CE2" w:rsidRPr="00866CE2" w:rsidRDefault="00866CE2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08646B" w14:paraId="217E4411" w14:textId="77777777" w:rsidTr="00E76878">
        <w:tc>
          <w:tcPr>
            <w:tcW w:w="4414" w:type="dxa"/>
            <w:gridSpan w:val="2"/>
          </w:tcPr>
          <w:p w14:paraId="1F68A97C" w14:textId="77777777" w:rsidR="00882D63" w:rsidRPr="00866CE2" w:rsidRDefault="00882D63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D3ABD56" w14:textId="77777777" w:rsidR="00882D63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empleado seleccione el nivel de prioridad de ese trabajo.</w:t>
            </w:r>
          </w:p>
        </w:tc>
      </w:tr>
      <w:tr w:rsidR="00866CE2" w:rsidRPr="0008646B" w14:paraId="035E65F5" w14:textId="77777777" w:rsidTr="00E76878">
        <w:tc>
          <w:tcPr>
            <w:tcW w:w="4414" w:type="dxa"/>
            <w:gridSpan w:val="2"/>
          </w:tcPr>
          <w:p w14:paraId="04060005" w14:textId="77777777" w:rsidR="00866CE2" w:rsidRPr="00866CE2" w:rsidRDefault="00866CE2" w:rsidP="00866CE2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ingresa el nivel de prioridad.</w:t>
            </w:r>
          </w:p>
        </w:tc>
        <w:tc>
          <w:tcPr>
            <w:tcW w:w="4414" w:type="dxa"/>
          </w:tcPr>
          <w:p w14:paraId="753B6A00" w14:textId="77777777" w:rsidR="00866CE2" w:rsidRPr="00866CE2" w:rsidRDefault="00866CE2" w:rsidP="00866CE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08646B" w14:paraId="7EC51DF3" w14:textId="77777777" w:rsidTr="00E76878">
        <w:tc>
          <w:tcPr>
            <w:tcW w:w="4414" w:type="dxa"/>
            <w:gridSpan w:val="2"/>
          </w:tcPr>
          <w:p w14:paraId="577A2778" w14:textId="77777777" w:rsidR="00882D63" w:rsidRPr="00EC5FEE" w:rsidRDefault="00882D63" w:rsidP="00882D6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48FAAB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comprueba que los datos sean correctos.</w:t>
            </w:r>
          </w:p>
        </w:tc>
      </w:tr>
      <w:tr w:rsidR="00882D63" w:rsidRPr="0008646B" w14:paraId="2E198AFC" w14:textId="77777777" w:rsidTr="00E76878">
        <w:tc>
          <w:tcPr>
            <w:tcW w:w="4414" w:type="dxa"/>
            <w:gridSpan w:val="2"/>
          </w:tcPr>
          <w:p w14:paraId="6B1AFD71" w14:textId="77777777" w:rsidR="00882D63" w:rsidRPr="00EC5FEE" w:rsidRDefault="00882D63" w:rsidP="00882D6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579D629" w14:textId="77777777" w:rsidR="00882D63" w:rsidRPr="00EC5FEE" w:rsidRDefault="00882D63" w:rsidP="00882D63">
            <w:pPr>
              <w:pStyle w:val="Prrafodelista"/>
              <w:numPr>
                <w:ilvl w:val="0"/>
                <w:numId w:val="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guarda el nuevo trabajo y el caso de uso finaliza.</w:t>
            </w:r>
          </w:p>
        </w:tc>
      </w:tr>
      <w:tr w:rsidR="00882D63" w:rsidRPr="00EC5FEE" w14:paraId="7E01E114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4F59FD8" w14:textId="77777777" w:rsidR="00882D63" w:rsidRPr="00EC5FEE" w:rsidRDefault="00882D63" w:rsidP="00882D6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08646B" w14:paraId="2C54352D" w14:textId="77777777" w:rsidTr="00E76878">
        <w:tc>
          <w:tcPr>
            <w:tcW w:w="4414" w:type="dxa"/>
            <w:gridSpan w:val="2"/>
          </w:tcPr>
          <w:p w14:paraId="2924C4A3" w14:textId="77777777" w:rsidR="00882D63" w:rsidRPr="00EC5FEE" w:rsidRDefault="00882D63" w:rsidP="00882D6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2986B2C" w14:textId="77777777" w:rsidR="00882D63" w:rsidRPr="00EC5FEE" w:rsidRDefault="00882D63" w:rsidP="00882D6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3588D00C" w14:textId="77777777" w:rsidR="00431D6D" w:rsidRPr="00EC5FEE" w:rsidRDefault="00431D6D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3A29BD3C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CA23EE3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7538532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Iniciar Trabajo</w:t>
            </w:r>
          </w:p>
        </w:tc>
      </w:tr>
      <w:tr w:rsidR="002F4137" w:rsidRPr="00EC5FEE" w14:paraId="5755E77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E4D7A1D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D52AA24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08646B" w14:paraId="1FE953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59CB504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7D92190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inicia un nuevo trabajo pendiente por realizar</w:t>
            </w:r>
          </w:p>
        </w:tc>
      </w:tr>
      <w:tr w:rsidR="002F4137" w:rsidRPr="00EC5FEE" w14:paraId="5A7FDAAE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52B9218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3908661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RF2.2</w:t>
            </w:r>
          </w:p>
        </w:tc>
      </w:tr>
      <w:tr w:rsidR="00882D63" w:rsidRPr="00EC5FEE" w14:paraId="5115BDD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5F51BD3" w14:textId="77777777" w:rsidR="00882D63" w:rsidRPr="00EC5FEE" w:rsidRDefault="00882D63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7396CF4" w14:textId="77777777" w:rsidR="00882D63" w:rsidRPr="00EC5FEE" w:rsidRDefault="002F4137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Existan trabajos por realizar </w:t>
            </w:r>
          </w:p>
        </w:tc>
      </w:tr>
      <w:tr w:rsidR="00882D63" w:rsidRPr="00EC5FEE" w14:paraId="560C534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A216601" w14:textId="77777777" w:rsidR="00882D63" w:rsidRPr="00EC5FEE" w:rsidRDefault="00882D63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E532055" w14:textId="77777777" w:rsidR="00882D63" w:rsidRPr="00EC5FEE" w:rsidRDefault="00882D63" w:rsidP="002F413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73E4F3AF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1E3313E" w14:textId="77777777" w:rsidR="00882D63" w:rsidRPr="00EC5FEE" w:rsidRDefault="00882D63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82D63" w:rsidRPr="0008646B" w14:paraId="281E3093" w14:textId="77777777" w:rsidTr="00E76878">
        <w:tc>
          <w:tcPr>
            <w:tcW w:w="4414" w:type="dxa"/>
            <w:gridSpan w:val="2"/>
          </w:tcPr>
          <w:p w14:paraId="31656A73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El caso de uso comienza cuando el empleado selecciona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>iniciar trabajo.</w:t>
            </w:r>
          </w:p>
        </w:tc>
        <w:tc>
          <w:tcPr>
            <w:tcW w:w="4414" w:type="dxa"/>
          </w:tcPr>
          <w:p w14:paraId="1AB18A95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08646B" w14:paraId="70BF467B" w14:textId="77777777" w:rsidTr="00E76878">
        <w:tc>
          <w:tcPr>
            <w:tcW w:w="4414" w:type="dxa"/>
            <w:gridSpan w:val="2"/>
          </w:tcPr>
          <w:p w14:paraId="293A44F4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B741E68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 xml:space="preserve">solicita que ingrese una foto en el lugar de trabajo. </w:t>
            </w:r>
          </w:p>
        </w:tc>
      </w:tr>
      <w:tr w:rsidR="00882D63" w:rsidRPr="0008646B" w14:paraId="70A3D6D2" w14:textId="77777777" w:rsidTr="00E76878">
        <w:tc>
          <w:tcPr>
            <w:tcW w:w="4414" w:type="dxa"/>
            <w:gridSpan w:val="2"/>
          </w:tcPr>
          <w:p w14:paraId="74FFE08E" w14:textId="77777777" w:rsidR="00882D63" w:rsidRPr="00EC5FEE" w:rsidRDefault="00882D63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 w:rsidR="002F4137" w:rsidRPr="00EC5FEE">
              <w:rPr>
                <w:rFonts w:cs="Arial"/>
                <w:sz w:val="24"/>
                <w:szCs w:val="24"/>
                <w:lang w:val="es-ES"/>
              </w:rPr>
              <w:t>ingresa la foto del trabajo.</w:t>
            </w:r>
          </w:p>
        </w:tc>
        <w:tc>
          <w:tcPr>
            <w:tcW w:w="4414" w:type="dxa"/>
          </w:tcPr>
          <w:p w14:paraId="17569BCD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08646B" w14:paraId="38A10584" w14:textId="77777777" w:rsidTr="00E76878">
        <w:tc>
          <w:tcPr>
            <w:tcW w:w="4414" w:type="dxa"/>
            <w:gridSpan w:val="2"/>
          </w:tcPr>
          <w:p w14:paraId="58751DD7" w14:textId="77777777" w:rsidR="00882D63" w:rsidRPr="00EC5FEE" w:rsidRDefault="00882D63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0069C25" w14:textId="77777777" w:rsidR="00882D63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solicita que se ingrese el empleado o los empleados que intervienen en el trabajo.</w:t>
            </w:r>
          </w:p>
        </w:tc>
      </w:tr>
      <w:tr w:rsidR="002F4137" w:rsidRPr="0008646B" w14:paraId="5F5DA22C" w14:textId="77777777" w:rsidTr="00E76878">
        <w:tc>
          <w:tcPr>
            <w:tcW w:w="4414" w:type="dxa"/>
            <w:gridSpan w:val="2"/>
          </w:tcPr>
          <w:p w14:paraId="145D7D23" w14:textId="77777777" w:rsidR="002F4137" w:rsidRPr="00EC5FEE" w:rsidRDefault="002F4137" w:rsidP="002F4137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selecciona los empleados que intervienen y finaliza el caso de uso.</w:t>
            </w:r>
          </w:p>
        </w:tc>
        <w:tc>
          <w:tcPr>
            <w:tcW w:w="4414" w:type="dxa"/>
          </w:tcPr>
          <w:p w14:paraId="61965592" w14:textId="77777777" w:rsidR="002F4137" w:rsidRPr="00EC5FEE" w:rsidRDefault="002F4137" w:rsidP="002F4137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82D63" w:rsidRPr="00EC5FEE" w14:paraId="3362CC5A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26234D8C" w14:textId="77777777" w:rsidR="00882D63" w:rsidRPr="00EC5FEE" w:rsidRDefault="00882D63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82D63" w:rsidRPr="00EC5FEE" w14:paraId="3AFA7486" w14:textId="77777777" w:rsidTr="00E76878">
        <w:tc>
          <w:tcPr>
            <w:tcW w:w="4414" w:type="dxa"/>
            <w:gridSpan w:val="2"/>
          </w:tcPr>
          <w:p w14:paraId="70466006" w14:textId="77777777" w:rsidR="00882D63" w:rsidRPr="00EC5FEE" w:rsidRDefault="00882D63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6DEC362" w14:textId="77777777" w:rsidR="00882D63" w:rsidRPr="00EC5FEE" w:rsidRDefault="00882D63" w:rsidP="002F4137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3554FE10" w14:textId="77777777" w:rsidR="00882D63" w:rsidRPr="00EC5FEE" w:rsidRDefault="00882D63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F4137" w:rsidRPr="00EC5FEE" w14:paraId="528BF8D7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8A38D4C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5705C26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Finalizar trabajo</w:t>
            </w:r>
          </w:p>
        </w:tc>
      </w:tr>
      <w:tr w:rsidR="002F4137" w:rsidRPr="00EC5FEE" w14:paraId="5A25FD11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ED6448B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D106CAC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2F4137" w:rsidRPr="0008646B" w14:paraId="4AB949F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6A554E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0579343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finaliza un trabajo que se ha iniciado anteriormente</w:t>
            </w:r>
          </w:p>
        </w:tc>
      </w:tr>
      <w:tr w:rsidR="002F4137" w:rsidRPr="00EC5FEE" w14:paraId="78ACA040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157F774" w14:textId="77777777" w:rsidR="002F4137" w:rsidRPr="00EC5FEE" w:rsidRDefault="002F4137" w:rsidP="002F4137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6BCEBBD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RF2.3</w:t>
            </w:r>
          </w:p>
        </w:tc>
      </w:tr>
      <w:tr w:rsidR="002F4137" w:rsidRPr="0008646B" w14:paraId="0A9D9D2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18CBB5A" w14:textId="77777777" w:rsidR="002F4137" w:rsidRPr="00EC5FEE" w:rsidRDefault="002F4137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EFC2829" w14:textId="77777777" w:rsidR="002F4137" w:rsidRPr="00EC5FEE" w:rsidRDefault="002F4137" w:rsidP="002F4137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Exista un trabajo en curso.</w:t>
            </w:r>
          </w:p>
        </w:tc>
      </w:tr>
      <w:tr w:rsidR="002F4137" w:rsidRPr="0008646B" w14:paraId="539969E6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5BA2254D" w14:textId="77777777" w:rsidR="002F4137" w:rsidRPr="00EC5FEE" w:rsidRDefault="002F4137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67DCFCA" w14:textId="77777777" w:rsidR="002F4137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Se descontó el stock correspondiente y se guardó el tiempo de duración del trabajo.</w:t>
            </w:r>
          </w:p>
        </w:tc>
      </w:tr>
      <w:tr w:rsidR="002F4137" w:rsidRPr="00EC5FEE" w14:paraId="3F5EC5F3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3F807D96" w14:textId="77777777" w:rsidR="002F4137" w:rsidRPr="00EC5FEE" w:rsidRDefault="002F41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F4137" w:rsidRPr="0008646B" w14:paraId="1B485D95" w14:textId="77777777" w:rsidTr="00E76878">
        <w:tc>
          <w:tcPr>
            <w:tcW w:w="4414" w:type="dxa"/>
            <w:gridSpan w:val="2"/>
          </w:tcPr>
          <w:p w14:paraId="31DCC8A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8F13CC" w:rsidRPr="00EC5FEE">
              <w:rPr>
                <w:rFonts w:cs="Arial"/>
                <w:sz w:val="24"/>
                <w:szCs w:val="24"/>
                <w:lang w:val="es-ES"/>
              </w:rPr>
              <w:t>finalizar trabajo.</w:t>
            </w:r>
          </w:p>
        </w:tc>
        <w:tc>
          <w:tcPr>
            <w:tcW w:w="4414" w:type="dxa"/>
          </w:tcPr>
          <w:p w14:paraId="7E0B8709" w14:textId="77777777" w:rsidR="002F4137" w:rsidRPr="00EC5FEE" w:rsidRDefault="002F4137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F4137" w:rsidRPr="0008646B" w14:paraId="27AA5134" w14:textId="77777777" w:rsidTr="00E76878">
        <w:tc>
          <w:tcPr>
            <w:tcW w:w="4414" w:type="dxa"/>
            <w:gridSpan w:val="2"/>
          </w:tcPr>
          <w:p w14:paraId="423AD39A" w14:textId="77777777" w:rsidR="002F4137" w:rsidRPr="00EC5FEE" w:rsidRDefault="002F4137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D496CE" w14:textId="77777777" w:rsidR="002F4137" w:rsidRPr="00EC5FEE" w:rsidRDefault="002F4137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F13CC" w:rsidRPr="00EC5FEE">
              <w:rPr>
                <w:rFonts w:cs="Arial"/>
                <w:sz w:val="24"/>
                <w:szCs w:val="24"/>
                <w:lang w:val="es-ES"/>
              </w:rPr>
              <w:t>calcula el tiempo aproximado de duración del trabajo.</w:t>
            </w:r>
          </w:p>
        </w:tc>
      </w:tr>
      <w:tr w:rsidR="008F13CC" w:rsidRPr="0008646B" w14:paraId="53555CC2" w14:textId="77777777" w:rsidTr="00E76878">
        <w:tc>
          <w:tcPr>
            <w:tcW w:w="4414" w:type="dxa"/>
            <w:gridSpan w:val="2"/>
          </w:tcPr>
          <w:p w14:paraId="4BF9EEBD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48A10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solicita que se ingrese los productos que fueron utilizados y la cantidad.</w:t>
            </w:r>
          </w:p>
        </w:tc>
      </w:tr>
      <w:tr w:rsidR="008F13CC" w:rsidRPr="0008646B" w14:paraId="4E71A5D1" w14:textId="77777777" w:rsidTr="00E76878">
        <w:tc>
          <w:tcPr>
            <w:tcW w:w="4414" w:type="dxa"/>
            <w:gridSpan w:val="2"/>
          </w:tcPr>
          <w:p w14:paraId="0CD45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ingresa los productos que fueron utilizados y la cantidad.</w:t>
            </w:r>
          </w:p>
        </w:tc>
        <w:tc>
          <w:tcPr>
            <w:tcW w:w="4414" w:type="dxa"/>
          </w:tcPr>
          <w:p w14:paraId="4A16240B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08646B" w14:paraId="12D17F86" w14:textId="77777777" w:rsidTr="00E76878">
        <w:tc>
          <w:tcPr>
            <w:tcW w:w="4414" w:type="dxa"/>
            <w:gridSpan w:val="2"/>
          </w:tcPr>
          <w:p w14:paraId="78F32B5F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D3E3A9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8F13CC" w:rsidRPr="0008646B" w14:paraId="59F6CD6A" w14:textId="77777777" w:rsidTr="00E76878">
        <w:tc>
          <w:tcPr>
            <w:tcW w:w="4414" w:type="dxa"/>
            <w:gridSpan w:val="2"/>
          </w:tcPr>
          <w:p w14:paraId="0A15E2D8" w14:textId="77777777" w:rsidR="008F13CC" w:rsidRPr="00EC5FEE" w:rsidRDefault="008F13CC" w:rsidP="008F13C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4AC1D90" w14:textId="77777777" w:rsidR="008F13CC" w:rsidRPr="00EC5FEE" w:rsidRDefault="008F13CC" w:rsidP="008F13CC">
            <w:pPr>
              <w:pStyle w:val="Prrafodelista"/>
              <w:numPr>
                <w:ilvl w:val="0"/>
                <w:numId w:val="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sistema descuenta el stock correspondiente y finaliza el caso de uso.</w:t>
            </w:r>
          </w:p>
        </w:tc>
      </w:tr>
      <w:tr w:rsidR="002F4137" w:rsidRPr="00EC5FEE" w14:paraId="07190066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6C334CDF" w14:textId="77777777" w:rsidR="002F4137" w:rsidRPr="00EC5FEE" w:rsidRDefault="002F4137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2F4137" w:rsidRPr="0008646B" w14:paraId="6181D539" w14:textId="77777777" w:rsidTr="00E76878">
        <w:tc>
          <w:tcPr>
            <w:tcW w:w="4414" w:type="dxa"/>
            <w:gridSpan w:val="2"/>
          </w:tcPr>
          <w:p w14:paraId="6531066B" w14:textId="77777777" w:rsidR="002F4137" w:rsidRPr="00EC5FEE" w:rsidRDefault="002F4137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4D02E02" w14:textId="77777777" w:rsidR="002F4137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5.1 Si los datos no son correctos el sistema solicita que se ingresen nuevamente.</w:t>
            </w:r>
          </w:p>
        </w:tc>
      </w:tr>
    </w:tbl>
    <w:p w14:paraId="72DC3E6F" w14:textId="3A5AF8F6" w:rsidR="002F4137" w:rsidRPr="00EC5FEE" w:rsidRDefault="002F4137" w:rsidP="00431D6D">
      <w:pPr>
        <w:rPr>
          <w:rFonts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0660B" w:rsidRPr="00EC5FEE" w14:paraId="04FDC628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06541E91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4254610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Flujo de Trabajo</w:t>
            </w:r>
          </w:p>
        </w:tc>
      </w:tr>
      <w:tr w:rsidR="0050660B" w:rsidRPr="00EC5FEE" w14:paraId="49EB8A2B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16A7A70E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8C0723E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50660B" w:rsidRPr="0008646B" w14:paraId="48F52023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C205EB2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0DDD304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vertAlign w:val="subscript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ve el flujo de trabajo que debe seguir para llevar a cabo su trabajo.</w:t>
            </w:r>
          </w:p>
        </w:tc>
      </w:tr>
      <w:tr w:rsidR="0050660B" w:rsidRPr="00EC5FEE" w14:paraId="7092C6F4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7EDEB6D4" w14:textId="77777777" w:rsidR="0050660B" w:rsidRPr="00EC5FEE" w:rsidRDefault="0050660B" w:rsidP="0050660B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118D43C" w14:textId="77777777" w:rsidR="0050660B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RF2.4</w:t>
            </w:r>
          </w:p>
        </w:tc>
      </w:tr>
      <w:tr w:rsidR="008F13CC" w:rsidRPr="00EC5FEE" w14:paraId="61BB258F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49E77195" w14:textId="77777777" w:rsidR="008F13CC" w:rsidRPr="00EC5FEE" w:rsidRDefault="008F13CC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EFD2D2E" w14:textId="77777777" w:rsidR="008F13CC" w:rsidRPr="00EC5FEE" w:rsidRDefault="0050660B" w:rsidP="0050660B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Existan trabajos cargados.</w:t>
            </w:r>
          </w:p>
        </w:tc>
      </w:tr>
      <w:tr w:rsidR="008F13CC" w:rsidRPr="00EC5FEE" w14:paraId="57306F45" w14:textId="77777777" w:rsidTr="00EC5FEE">
        <w:tc>
          <w:tcPr>
            <w:tcW w:w="2122" w:type="dxa"/>
            <w:shd w:val="clear" w:color="auto" w:fill="9CC2E5" w:themeFill="accent1" w:themeFillTint="99"/>
          </w:tcPr>
          <w:p w14:paraId="639CD5B5" w14:textId="77777777" w:rsidR="008F13CC" w:rsidRPr="00EC5FEE" w:rsidRDefault="008F13CC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2BF7D23" w14:textId="77777777" w:rsidR="008F13CC" w:rsidRPr="00EC5FEE" w:rsidRDefault="008F13CC" w:rsidP="0050660B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EC5FEE" w14:paraId="6E652E0B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82995CF" w14:textId="77777777" w:rsidR="008F13CC" w:rsidRPr="00EC5FEE" w:rsidRDefault="008F13CC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8F13CC" w:rsidRPr="0008646B" w14:paraId="3DBDB20E" w14:textId="77777777" w:rsidTr="00E76878">
        <w:tc>
          <w:tcPr>
            <w:tcW w:w="4414" w:type="dxa"/>
            <w:gridSpan w:val="2"/>
          </w:tcPr>
          <w:p w14:paraId="3AA441F9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</w:t>
            </w:r>
            <w:r w:rsidR="0050660B" w:rsidRPr="00EC5FEE">
              <w:rPr>
                <w:rFonts w:cs="Arial"/>
                <w:sz w:val="24"/>
                <w:szCs w:val="24"/>
                <w:lang w:val="es-ES"/>
              </w:rPr>
              <w:t>ver flujo de trabajo.</w:t>
            </w:r>
          </w:p>
        </w:tc>
        <w:tc>
          <w:tcPr>
            <w:tcW w:w="4414" w:type="dxa"/>
          </w:tcPr>
          <w:p w14:paraId="4A83CF8A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F13CC" w:rsidRPr="0008646B" w14:paraId="03B62257" w14:textId="77777777" w:rsidTr="00E76878">
        <w:tc>
          <w:tcPr>
            <w:tcW w:w="4414" w:type="dxa"/>
            <w:gridSpan w:val="2"/>
          </w:tcPr>
          <w:p w14:paraId="3164A385" w14:textId="77777777" w:rsidR="008F13CC" w:rsidRPr="00EC5FEE" w:rsidRDefault="008F13CC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CE1F663" w14:textId="77777777" w:rsidR="008F13CC" w:rsidRPr="00EC5FEE" w:rsidRDefault="008F13CC" w:rsidP="0050660B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50660B" w:rsidRPr="00EC5FEE">
              <w:rPr>
                <w:rFonts w:cs="Arial"/>
                <w:sz w:val="24"/>
                <w:szCs w:val="24"/>
                <w:lang w:val="es-ES"/>
              </w:rPr>
              <w:t>sistema ordena los trabajos por mayor prioridad, tiempo y ubicación.</w:t>
            </w:r>
            <w:r w:rsidR="00462B03">
              <w:rPr>
                <w:rFonts w:cs="Arial"/>
                <w:sz w:val="24"/>
                <w:szCs w:val="24"/>
                <w:lang w:val="es-ES"/>
              </w:rPr>
              <w:t xml:space="preserve"> Y luego muestra una lista de los trabajos por hacer.</w:t>
            </w:r>
          </w:p>
        </w:tc>
      </w:tr>
      <w:tr w:rsidR="008F13CC" w:rsidRPr="00EC5FEE" w14:paraId="0208AF88" w14:textId="77777777" w:rsidTr="00EC5FEE">
        <w:tc>
          <w:tcPr>
            <w:tcW w:w="8828" w:type="dxa"/>
            <w:gridSpan w:val="3"/>
            <w:shd w:val="clear" w:color="auto" w:fill="9CC2E5" w:themeFill="accent1" w:themeFillTint="99"/>
          </w:tcPr>
          <w:p w14:paraId="7D500625" w14:textId="77777777" w:rsidR="008F13CC" w:rsidRPr="00EC5FEE" w:rsidRDefault="008F13CC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8F13CC" w:rsidRPr="00EC5FEE" w14:paraId="33228F74" w14:textId="77777777" w:rsidTr="00E76878">
        <w:tc>
          <w:tcPr>
            <w:tcW w:w="4414" w:type="dxa"/>
            <w:gridSpan w:val="2"/>
          </w:tcPr>
          <w:p w14:paraId="2242B213" w14:textId="77777777" w:rsidR="008F13CC" w:rsidRPr="00EC5FEE" w:rsidRDefault="008F13CC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3B6492F" w14:textId="77777777" w:rsidR="008F13CC" w:rsidRPr="00EC5FEE" w:rsidRDefault="008F13CC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4FE626E3" w14:textId="77777777" w:rsidR="008F13CC" w:rsidRDefault="008F13CC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30F689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B6EB2D2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0CF12C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Reclamo</w:t>
            </w:r>
          </w:p>
        </w:tc>
      </w:tr>
      <w:tr w:rsidR="00E76878" w:rsidRPr="00EC5FEE" w14:paraId="7F1F7E13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12CCAC4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E6B8D7A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08646B" w14:paraId="4F0053BA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7634895F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5887060F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regis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tra un nuevo reclamo del socio.</w:t>
            </w:r>
          </w:p>
        </w:tc>
      </w:tr>
      <w:tr w:rsidR="00E76878" w:rsidRPr="00EC5FEE" w14:paraId="765A71B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A98DE16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58CD1D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RF1.1</w:t>
            </w:r>
          </w:p>
        </w:tc>
      </w:tr>
      <w:tr w:rsidR="00E76878" w:rsidRPr="00EC5FEE" w14:paraId="6DAF97F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6C8EF5E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593AF0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346D61F8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0466679B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7A15CA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2EDC4A12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3542A01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08646B" w14:paraId="2F5C0BE8" w14:textId="77777777" w:rsidTr="00E76878">
        <w:tc>
          <w:tcPr>
            <w:tcW w:w="4414" w:type="dxa"/>
            <w:gridSpan w:val="2"/>
          </w:tcPr>
          <w:p w14:paraId="541268FB" w14:textId="77777777" w:rsidR="00E76878" w:rsidRPr="00EC5FEE" w:rsidRDefault="00E76878" w:rsidP="00E76878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</w:t>
            </w:r>
            <w:commentRangeStart w:id="20"/>
            <w:r>
              <w:rPr>
                <w:rFonts w:cs="Arial"/>
                <w:sz w:val="24"/>
                <w:szCs w:val="24"/>
                <w:lang w:val="es-ES"/>
              </w:rPr>
              <w:t>empleado u oficinista</w:t>
            </w:r>
            <w:commentRangeEnd w:id="20"/>
            <w:r w:rsidR="003552EC">
              <w:rPr>
                <w:rStyle w:val="Refdecomentario"/>
              </w:rPr>
              <w:commentReference w:id="20"/>
            </w:r>
            <w:r>
              <w:rPr>
                <w:rFonts w:cs="Arial"/>
                <w:sz w:val="24"/>
                <w:szCs w:val="24"/>
                <w:lang w:val="es-ES"/>
              </w:rPr>
              <w:t xml:space="preserve"> solicita cargar un reclamo.</w:t>
            </w:r>
          </w:p>
        </w:tc>
        <w:tc>
          <w:tcPr>
            <w:tcW w:w="4414" w:type="dxa"/>
          </w:tcPr>
          <w:p w14:paraId="61525A38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05A68F9F" w14:textId="77777777" w:rsidTr="00E76878">
        <w:tc>
          <w:tcPr>
            <w:tcW w:w="4414" w:type="dxa"/>
            <w:gridSpan w:val="2"/>
          </w:tcPr>
          <w:p w14:paraId="79419CE4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52CE052" w14:textId="28B29E51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</w:t>
            </w:r>
            <w:r w:rsidR="00572E70">
              <w:rPr>
                <w:rFonts w:cs="Arial"/>
                <w:sz w:val="24"/>
                <w:szCs w:val="24"/>
                <w:lang w:val="es-ES"/>
              </w:rPr>
              <w:t xml:space="preserve">icita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>el número de conexión o cuil del socio.</w:t>
            </w:r>
          </w:p>
        </w:tc>
      </w:tr>
      <w:tr w:rsidR="00E76878" w:rsidRPr="0008646B" w14:paraId="22A8B630" w14:textId="77777777" w:rsidTr="00E76878">
        <w:tc>
          <w:tcPr>
            <w:tcW w:w="4414" w:type="dxa"/>
            <w:gridSpan w:val="2"/>
          </w:tcPr>
          <w:p w14:paraId="61E07477" w14:textId="1FAFE56A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</w:t>
            </w:r>
            <w:r w:rsidR="00572E70">
              <w:rPr>
                <w:rFonts w:cs="Arial"/>
                <w:sz w:val="24"/>
                <w:szCs w:val="24"/>
                <w:lang w:val="es-ES"/>
              </w:rPr>
              <w:t xml:space="preserve"> u oficinista ingresa el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>número de conexión o cuil del socio.</w:t>
            </w:r>
          </w:p>
        </w:tc>
        <w:tc>
          <w:tcPr>
            <w:tcW w:w="4414" w:type="dxa"/>
          </w:tcPr>
          <w:p w14:paraId="7AE0F1C9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1FA5CBAF" w14:textId="77777777" w:rsidTr="00E76878">
        <w:tc>
          <w:tcPr>
            <w:tcW w:w="4414" w:type="dxa"/>
            <w:gridSpan w:val="2"/>
          </w:tcPr>
          <w:p w14:paraId="3D62272E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985DE15" w14:textId="108D0592" w:rsidR="00E76878" w:rsidRPr="00EC5FEE" w:rsidRDefault="00E76878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8675A3">
              <w:rPr>
                <w:rFonts w:cs="Arial"/>
                <w:sz w:val="24"/>
                <w:szCs w:val="24"/>
                <w:lang w:val="es-ES"/>
              </w:rPr>
              <w:t xml:space="preserve">muestra los datos correspondientes a ese socio y </w:t>
            </w:r>
            <w:r w:rsidR="008675A3">
              <w:rPr>
                <w:rFonts w:cs="Arial"/>
                <w:sz w:val="24"/>
                <w:szCs w:val="24"/>
                <w:lang w:val="es-ES"/>
              </w:rPr>
              <w:lastRenderedPageBreak/>
              <w:t>solicita que se ingrese el reclamo.</w:t>
            </w:r>
          </w:p>
        </w:tc>
      </w:tr>
      <w:tr w:rsidR="008675A3" w:rsidRPr="0008646B" w14:paraId="47E2EB04" w14:textId="77777777" w:rsidTr="00E76878">
        <w:tc>
          <w:tcPr>
            <w:tcW w:w="4414" w:type="dxa"/>
            <w:gridSpan w:val="2"/>
          </w:tcPr>
          <w:p w14:paraId="58BB560D" w14:textId="237586E7" w:rsidR="008675A3" w:rsidRPr="008675A3" w:rsidRDefault="008675A3" w:rsidP="008675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 empleado u oficinista ingresa el reclamo correspondiente según lo que le ha dicho el socio.</w:t>
            </w:r>
          </w:p>
        </w:tc>
        <w:tc>
          <w:tcPr>
            <w:tcW w:w="4414" w:type="dxa"/>
          </w:tcPr>
          <w:p w14:paraId="25E11B59" w14:textId="77777777" w:rsidR="008675A3" w:rsidRPr="008675A3" w:rsidRDefault="008675A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8675A3" w:rsidRPr="0008646B" w14:paraId="0196B8A8" w14:textId="77777777" w:rsidTr="00E76878">
        <w:tc>
          <w:tcPr>
            <w:tcW w:w="4414" w:type="dxa"/>
            <w:gridSpan w:val="2"/>
          </w:tcPr>
          <w:p w14:paraId="26CA4155" w14:textId="77777777" w:rsidR="008675A3" w:rsidRPr="008675A3" w:rsidRDefault="008675A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8391992" w14:textId="62A38BBA" w:rsidR="008675A3" w:rsidRPr="008675A3" w:rsidRDefault="008675A3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456A0E">
              <w:rPr>
                <w:rFonts w:cs="Arial"/>
                <w:sz w:val="24"/>
                <w:szCs w:val="24"/>
                <w:lang w:val="es-ES"/>
              </w:rPr>
              <w:t>de ser necesario muestra toda la documentación que se necesita para ese reclamo.</w:t>
            </w:r>
          </w:p>
        </w:tc>
      </w:tr>
      <w:tr w:rsidR="00456A0E" w:rsidRPr="0008646B" w14:paraId="51610B1A" w14:textId="77777777" w:rsidTr="00E76878">
        <w:tc>
          <w:tcPr>
            <w:tcW w:w="4414" w:type="dxa"/>
            <w:gridSpan w:val="2"/>
          </w:tcPr>
          <w:p w14:paraId="427D4BED" w14:textId="3CC56027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confirma el reclamo.</w:t>
            </w:r>
          </w:p>
        </w:tc>
        <w:tc>
          <w:tcPr>
            <w:tcW w:w="4414" w:type="dxa"/>
          </w:tcPr>
          <w:p w14:paraId="5BD6900C" w14:textId="77777777" w:rsidR="00456A0E" w:rsidRPr="00456A0E" w:rsidRDefault="00456A0E" w:rsidP="00456A0E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456A0E" w:rsidRPr="0008646B" w14:paraId="188D0AF1" w14:textId="77777777" w:rsidTr="00E76878">
        <w:tc>
          <w:tcPr>
            <w:tcW w:w="4414" w:type="dxa"/>
            <w:gridSpan w:val="2"/>
          </w:tcPr>
          <w:p w14:paraId="6CD1DB58" w14:textId="77777777" w:rsidR="00456A0E" w:rsidRPr="00456A0E" w:rsidRDefault="00456A0E" w:rsidP="00456A0E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9D8ADB6" w14:textId="599DF4FE" w:rsidR="00456A0E" w:rsidRPr="00456A0E" w:rsidRDefault="00456A0E" w:rsidP="00456A0E">
            <w:pPr>
              <w:pStyle w:val="Prrafodelista"/>
              <w:numPr>
                <w:ilvl w:val="0"/>
                <w:numId w:val="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el reclamo y finaliza el caso de uso.</w:t>
            </w:r>
          </w:p>
        </w:tc>
      </w:tr>
      <w:tr w:rsidR="00E76878" w:rsidRPr="00EC5FEE" w14:paraId="76DEE433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683BC63" w14:textId="77777777" w:rsidR="00E76878" w:rsidRPr="00EC5FEE" w:rsidRDefault="00E76878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Alternativo de Eventos</w:t>
            </w:r>
          </w:p>
        </w:tc>
      </w:tr>
      <w:tr w:rsidR="00E76878" w:rsidRPr="0008646B" w14:paraId="012746A1" w14:textId="77777777" w:rsidTr="00E76878">
        <w:tc>
          <w:tcPr>
            <w:tcW w:w="4414" w:type="dxa"/>
            <w:gridSpan w:val="2"/>
          </w:tcPr>
          <w:p w14:paraId="5FE5683E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EDD0C21" w14:textId="113ACBC8" w:rsidR="00E76878" w:rsidRPr="00EC5FEE" w:rsidRDefault="00456A0E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2.1 Si no existe el socio finaliza el caso de uso.</w:t>
            </w:r>
          </w:p>
        </w:tc>
      </w:tr>
    </w:tbl>
    <w:p w14:paraId="5ACD2CAF" w14:textId="77777777" w:rsidR="00EC5FEE" w:rsidRDefault="00EC5FEE" w:rsidP="00431D6D">
      <w:pPr>
        <w:rPr>
          <w:lang w:val="es-ES"/>
        </w:rPr>
      </w:pPr>
    </w:p>
    <w:p w14:paraId="0C381723" w14:textId="77777777" w:rsidR="00E76878" w:rsidRDefault="00E76878" w:rsidP="00431D6D">
      <w:pPr>
        <w:rPr>
          <w:lang w:val="es-ES"/>
        </w:rPr>
      </w:pPr>
    </w:p>
    <w:p w14:paraId="5EDC4552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76878" w:rsidRPr="00EC5FEE" w14:paraId="5DDF2044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35C500D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4777E6D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Reclamo</w:t>
            </w:r>
          </w:p>
        </w:tc>
      </w:tr>
      <w:tr w:rsidR="00E76878" w:rsidRPr="00EC5FEE" w14:paraId="190091D1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53E5B4F5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E5BF63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Empleado, oficinista</w:t>
            </w:r>
          </w:p>
        </w:tc>
      </w:tr>
      <w:tr w:rsidR="00E76878" w:rsidRPr="0008646B" w14:paraId="37393FAF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45E6B480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EA76778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o el oficinista modifica los detalles del reclamo</w:t>
            </w:r>
          </w:p>
        </w:tc>
      </w:tr>
      <w:tr w:rsidR="00E76878" w:rsidRPr="00EC5FEE" w14:paraId="532413BD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4CF54A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56AF41E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RF1.2</w:t>
            </w:r>
          </w:p>
        </w:tc>
      </w:tr>
      <w:tr w:rsidR="00E76878" w:rsidRPr="00EC5FEE" w14:paraId="33A0018B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2A1628A1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2F2182B4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0BC3B620" w14:textId="77777777" w:rsidTr="00E76878">
        <w:tc>
          <w:tcPr>
            <w:tcW w:w="2122" w:type="dxa"/>
            <w:shd w:val="clear" w:color="auto" w:fill="9CC2E5" w:themeFill="accent1" w:themeFillTint="99"/>
          </w:tcPr>
          <w:p w14:paraId="1C67F648" w14:textId="77777777" w:rsidR="00E76878" w:rsidRPr="00EC5FEE" w:rsidRDefault="00E76878" w:rsidP="00E76878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5FF841" w14:textId="77777777" w:rsidR="00E76878" w:rsidRPr="00EC5FEE" w:rsidRDefault="00E76878" w:rsidP="00E76878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nuevo reclamo</w:t>
            </w:r>
          </w:p>
        </w:tc>
      </w:tr>
      <w:tr w:rsidR="00E76878" w:rsidRPr="00EC5FEE" w14:paraId="0D08C339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6E2E9B4D" w14:textId="77777777" w:rsidR="00E76878" w:rsidRPr="00EC5FEE" w:rsidRDefault="00E76878" w:rsidP="00E76878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76878" w:rsidRPr="0008646B" w14:paraId="3350A9DA" w14:textId="77777777" w:rsidTr="00E76878">
        <w:tc>
          <w:tcPr>
            <w:tcW w:w="4414" w:type="dxa"/>
            <w:gridSpan w:val="2"/>
          </w:tcPr>
          <w:p w14:paraId="24362B10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u oficinista solicita modificar un reclamo.</w:t>
            </w:r>
          </w:p>
        </w:tc>
        <w:tc>
          <w:tcPr>
            <w:tcW w:w="4414" w:type="dxa"/>
          </w:tcPr>
          <w:p w14:paraId="4D1ED7FC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04926633" w14:textId="77777777" w:rsidTr="00E76878">
        <w:tc>
          <w:tcPr>
            <w:tcW w:w="4414" w:type="dxa"/>
            <w:gridSpan w:val="2"/>
          </w:tcPr>
          <w:p w14:paraId="3890D8BA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7D72AD1" w14:textId="77777777" w:rsidR="00E76878" w:rsidRPr="00EC5FEE" w:rsidRDefault="00E76878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572E70">
              <w:rPr>
                <w:rFonts w:cs="Arial"/>
                <w:sz w:val="24"/>
                <w:szCs w:val="24"/>
                <w:lang w:val="es-ES"/>
              </w:rPr>
              <w:t>muestra los reclamos cargados y solicita que se ingrese un identificador de reclamo.</w:t>
            </w:r>
          </w:p>
        </w:tc>
      </w:tr>
      <w:tr w:rsidR="00E76878" w:rsidRPr="0008646B" w14:paraId="2E3ADBF3" w14:textId="77777777" w:rsidTr="00E76878">
        <w:tc>
          <w:tcPr>
            <w:tcW w:w="4414" w:type="dxa"/>
            <w:gridSpan w:val="2"/>
          </w:tcPr>
          <w:p w14:paraId="7F6776EF" w14:textId="77777777" w:rsidR="00E76878" w:rsidRPr="00EC5FEE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ingresa el identificador del reclamo.</w:t>
            </w:r>
          </w:p>
        </w:tc>
        <w:tc>
          <w:tcPr>
            <w:tcW w:w="4414" w:type="dxa"/>
          </w:tcPr>
          <w:p w14:paraId="3F4AA8CF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76878" w:rsidRPr="0008646B" w14:paraId="3EF330C9" w14:textId="77777777" w:rsidTr="00E76878">
        <w:tc>
          <w:tcPr>
            <w:tcW w:w="4414" w:type="dxa"/>
            <w:gridSpan w:val="2"/>
          </w:tcPr>
          <w:p w14:paraId="2314CF72" w14:textId="77777777" w:rsidR="00E76878" w:rsidRPr="00EC5FEE" w:rsidRDefault="00E76878" w:rsidP="00E76878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0671DE8" w14:textId="77777777" w:rsidR="00E76878" w:rsidRPr="00EC5FEE" w:rsidRDefault="00572E70" w:rsidP="00E76878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busca por ese identificador y muestra los reclamos que cumplan con el mismo.</w:t>
            </w:r>
          </w:p>
        </w:tc>
      </w:tr>
      <w:tr w:rsidR="00572E70" w:rsidRPr="0008646B" w14:paraId="637EA15C" w14:textId="77777777" w:rsidTr="00E76878">
        <w:tc>
          <w:tcPr>
            <w:tcW w:w="4414" w:type="dxa"/>
            <w:gridSpan w:val="2"/>
          </w:tcPr>
          <w:p w14:paraId="12A37141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selecciona el reclamo.</w:t>
            </w:r>
          </w:p>
        </w:tc>
        <w:tc>
          <w:tcPr>
            <w:tcW w:w="4414" w:type="dxa"/>
          </w:tcPr>
          <w:p w14:paraId="233C831C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08646B" w14:paraId="6DEADE32" w14:textId="77777777" w:rsidTr="00E76878">
        <w:tc>
          <w:tcPr>
            <w:tcW w:w="4414" w:type="dxa"/>
            <w:gridSpan w:val="2"/>
          </w:tcPr>
          <w:p w14:paraId="0C013E9C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CBA7A3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muestra todos los datos correspondientes a ese reclamo.</w:t>
            </w:r>
          </w:p>
        </w:tc>
      </w:tr>
      <w:tr w:rsidR="00572E70" w:rsidRPr="0008646B" w14:paraId="486CC003" w14:textId="77777777" w:rsidTr="00E76878">
        <w:tc>
          <w:tcPr>
            <w:tcW w:w="4414" w:type="dxa"/>
            <w:gridSpan w:val="2"/>
          </w:tcPr>
          <w:p w14:paraId="665B1707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empleado u oficinista modifica los datos correspondientes.</w:t>
            </w:r>
          </w:p>
        </w:tc>
        <w:tc>
          <w:tcPr>
            <w:tcW w:w="4414" w:type="dxa"/>
          </w:tcPr>
          <w:p w14:paraId="4F8F52EA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08646B" w14:paraId="53DBFA0D" w14:textId="77777777" w:rsidTr="00E76878">
        <w:tc>
          <w:tcPr>
            <w:tcW w:w="4414" w:type="dxa"/>
            <w:gridSpan w:val="2"/>
          </w:tcPr>
          <w:p w14:paraId="0F0F073D" w14:textId="77777777" w:rsidR="00572E70" w:rsidRPr="00572E70" w:rsidRDefault="00572E70" w:rsidP="00572E70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9561F6" w14:textId="77777777" w:rsidR="00572E70" w:rsidRPr="00572E70" w:rsidRDefault="00572E70" w:rsidP="00572E70">
            <w:pPr>
              <w:pStyle w:val="Prrafodelista"/>
              <w:numPr>
                <w:ilvl w:val="0"/>
                <w:numId w:val="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los cambios y finaliza el caso de uso.</w:t>
            </w:r>
          </w:p>
        </w:tc>
      </w:tr>
      <w:tr w:rsidR="00E76878" w:rsidRPr="00EC5FEE" w14:paraId="66D1AEF5" w14:textId="77777777" w:rsidTr="00E76878">
        <w:tc>
          <w:tcPr>
            <w:tcW w:w="8828" w:type="dxa"/>
            <w:gridSpan w:val="3"/>
            <w:shd w:val="clear" w:color="auto" w:fill="9CC2E5" w:themeFill="accent1" w:themeFillTint="99"/>
          </w:tcPr>
          <w:p w14:paraId="39149CD7" w14:textId="77777777" w:rsidR="00E76878" w:rsidRPr="00EC5FEE" w:rsidRDefault="00572E70" w:rsidP="00E76878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="00E76878"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76878" w:rsidRPr="0008646B" w14:paraId="078258C7" w14:textId="77777777" w:rsidTr="00E76878">
        <w:tc>
          <w:tcPr>
            <w:tcW w:w="4414" w:type="dxa"/>
            <w:gridSpan w:val="2"/>
          </w:tcPr>
          <w:p w14:paraId="1531D874" w14:textId="77777777" w:rsidR="00E76878" w:rsidRPr="00EC5FEE" w:rsidRDefault="00E76878" w:rsidP="005C326A">
            <w:pPr>
              <w:jc w:val="both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4499FC0" w14:textId="77777777" w:rsidR="00E76878" w:rsidRPr="00EC5FEE" w:rsidRDefault="00572E70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el sistema no encuentra el reclamo, finaliza el caso de uso.</w:t>
            </w:r>
          </w:p>
        </w:tc>
      </w:tr>
    </w:tbl>
    <w:p w14:paraId="2E947D78" w14:textId="77777777" w:rsidR="00E76878" w:rsidRDefault="00E76878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72E70" w:rsidRPr="00EC5FEE" w14:paraId="198357A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119E40C2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F2715FC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Reclamos</w:t>
            </w:r>
          </w:p>
        </w:tc>
      </w:tr>
      <w:tr w:rsidR="00572E70" w:rsidRPr="00EC5FEE" w14:paraId="45895FDE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EC5E20D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87E04C1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572E70" w:rsidRPr="0008646B" w14:paraId="201483F8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22F95E0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6957E21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puede ver todos los reclamos registrados por zona</w:t>
            </w:r>
          </w:p>
        </w:tc>
      </w:tr>
      <w:tr w:rsidR="00572E70" w:rsidRPr="00EC5FEE" w14:paraId="4817BF3B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4E177B9D" w14:textId="77777777" w:rsidR="00572E70" w:rsidRPr="00EC5FEE" w:rsidRDefault="00572E70" w:rsidP="00572E70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5EE0A8D" w14:textId="77777777" w:rsidR="00572E70" w:rsidRPr="00EC5FEE" w:rsidRDefault="00572E70" w:rsidP="00572E70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RF1.3</w:t>
            </w:r>
          </w:p>
        </w:tc>
      </w:tr>
      <w:tr w:rsidR="00572E70" w:rsidRPr="0008646B" w14:paraId="33BD1344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52100596" w14:textId="77777777" w:rsidR="00572E70" w:rsidRPr="00EC5FEE" w:rsidRDefault="00572E70" w:rsidP="003552E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BB32C73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Existan reclamos en el sistema.</w:t>
            </w:r>
          </w:p>
        </w:tc>
      </w:tr>
      <w:tr w:rsidR="00572E70" w:rsidRPr="00E76878" w14:paraId="446AE839" w14:textId="77777777" w:rsidTr="003552EC">
        <w:tc>
          <w:tcPr>
            <w:tcW w:w="2122" w:type="dxa"/>
            <w:shd w:val="clear" w:color="auto" w:fill="9CC2E5" w:themeFill="accent1" w:themeFillTint="99"/>
          </w:tcPr>
          <w:p w14:paraId="7798E939" w14:textId="77777777" w:rsidR="00572E70" w:rsidRPr="00EC5FEE" w:rsidRDefault="00572E70" w:rsidP="003552EC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0382186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EC5FEE" w14:paraId="5AC9761C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545BA4AD" w14:textId="77777777" w:rsidR="00572E70" w:rsidRPr="00EC5FEE" w:rsidRDefault="00572E70" w:rsidP="003552EC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72E70" w:rsidRPr="0008646B" w14:paraId="21202B54" w14:textId="77777777" w:rsidTr="003552EC">
        <w:tc>
          <w:tcPr>
            <w:tcW w:w="4414" w:type="dxa"/>
            <w:gridSpan w:val="2"/>
          </w:tcPr>
          <w:p w14:paraId="7DC4F446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u oficinista solicita ver reclamos.</w:t>
            </w:r>
          </w:p>
        </w:tc>
        <w:tc>
          <w:tcPr>
            <w:tcW w:w="4414" w:type="dxa"/>
          </w:tcPr>
          <w:p w14:paraId="07DC150C" w14:textId="77777777" w:rsidR="00572E70" w:rsidRPr="00EC5FEE" w:rsidRDefault="00572E70" w:rsidP="003552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72E70" w:rsidRPr="0008646B" w14:paraId="7B92EC2A" w14:textId="77777777" w:rsidTr="003552EC">
        <w:tc>
          <w:tcPr>
            <w:tcW w:w="4414" w:type="dxa"/>
            <w:gridSpan w:val="2"/>
          </w:tcPr>
          <w:p w14:paraId="6A2AF14E" w14:textId="77777777" w:rsidR="00572E70" w:rsidRPr="00EC5FEE" w:rsidRDefault="00572E70" w:rsidP="003552E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C783B98" w14:textId="77777777" w:rsidR="00572E70" w:rsidRPr="00EC5FEE" w:rsidRDefault="00572E70" w:rsidP="00572E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busca y organiza t</w:t>
            </w:r>
            <w:r w:rsidR="009F649C">
              <w:rPr>
                <w:rFonts w:cs="Arial"/>
                <w:sz w:val="24"/>
                <w:szCs w:val="24"/>
                <w:lang w:val="es-ES"/>
              </w:rPr>
              <w:t>odos los reclamos por zona, que lo realizaron los socios.</w:t>
            </w:r>
          </w:p>
        </w:tc>
      </w:tr>
      <w:tr w:rsidR="00572E70" w:rsidRPr="0008646B" w14:paraId="692E12A3" w14:textId="77777777" w:rsidTr="003552EC">
        <w:tc>
          <w:tcPr>
            <w:tcW w:w="4414" w:type="dxa"/>
            <w:gridSpan w:val="2"/>
          </w:tcPr>
          <w:p w14:paraId="4E7AFF11" w14:textId="77777777" w:rsidR="00572E70" w:rsidRPr="009F649C" w:rsidRDefault="00572E70" w:rsidP="009F649C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F981A19" w14:textId="77777777" w:rsidR="00572E70" w:rsidRPr="009F649C" w:rsidRDefault="009F649C" w:rsidP="009F649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genera un informe de los reclamos por zona y finaliza el caso de uso.</w:t>
            </w:r>
          </w:p>
        </w:tc>
      </w:tr>
      <w:tr w:rsidR="00572E70" w:rsidRPr="00EC5FEE" w14:paraId="0973F6EA" w14:textId="77777777" w:rsidTr="003552EC">
        <w:tc>
          <w:tcPr>
            <w:tcW w:w="8828" w:type="dxa"/>
            <w:gridSpan w:val="3"/>
            <w:shd w:val="clear" w:color="auto" w:fill="9CC2E5" w:themeFill="accent1" w:themeFillTint="99"/>
          </w:tcPr>
          <w:p w14:paraId="278DE416" w14:textId="77777777" w:rsidR="00572E70" w:rsidRPr="00EC5FEE" w:rsidRDefault="00572E70" w:rsidP="003552EC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72E70" w:rsidRPr="00572E70" w14:paraId="068E4CDB" w14:textId="77777777" w:rsidTr="003552EC">
        <w:tc>
          <w:tcPr>
            <w:tcW w:w="4414" w:type="dxa"/>
            <w:gridSpan w:val="2"/>
          </w:tcPr>
          <w:p w14:paraId="40D41718" w14:textId="77777777" w:rsidR="00572E70" w:rsidRPr="00EC5FEE" w:rsidRDefault="00572E70" w:rsidP="003552EC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386D461" w14:textId="77777777" w:rsidR="00572E70" w:rsidRPr="00EC5FEE" w:rsidRDefault="00572E70" w:rsidP="003552EC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1C272934" w14:textId="77777777" w:rsidR="00572E70" w:rsidRDefault="00572E70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CC2B8E" w:rsidRPr="00EC5FEE" w14:paraId="6087223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EA781C9" w14:textId="7333DA58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B2AB5A3" w14:textId="38EBDD52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Gestionar Almacén</w:t>
            </w:r>
          </w:p>
        </w:tc>
      </w:tr>
      <w:tr w:rsidR="00CC2B8E" w:rsidRPr="00EC5FEE" w14:paraId="01AEAAA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B3805A0" w14:textId="633CE065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F3C91B4" w14:textId="18A5F628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CC2B8E" w:rsidRPr="0008646B" w14:paraId="6064A8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4D51FFC" w14:textId="257FE840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1F38C830" w14:textId="3AAA8775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carga todos los datos correspondientes al almacén</w:t>
            </w:r>
          </w:p>
        </w:tc>
      </w:tr>
      <w:tr w:rsidR="00CC2B8E" w:rsidRPr="00EC5FEE" w14:paraId="1D7FC69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DAF38" w14:textId="23AC5842" w:rsidR="00CC2B8E" w:rsidRPr="00EC5FEE" w:rsidRDefault="00CC2B8E" w:rsidP="00CC2B8E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0C57C07A" w14:textId="37675FE3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RF3.1</w:t>
            </w:r>
          </w:p>
        </w:tc>
      </w:tr>
      <w:tr w:rsidR="00CC2B8E" w:rsidRPr="0008646B" w14:paraId="687463C8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9F24028" w14:textId="77777777" w:rsidR="00CC2B8E" w:rsidRPr="00EC5FEE" w:rsidRDefault="00CC2B8E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D942C4C" w14:textId="27796BAA" w:rsidR="00CC2B8E" w:rsidRPr="00EC5FEE" w:rsidRDefault="00CC2B8E" w:rsidP="00CC2B8E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CC2B8E" w:rsidRPr="0008646B" w14:paraId="328A356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424D961" w14:textId="77777777" w:rsidR="00CC2B8E" w:rsidRPr="00EC5FEE" w:rsidRDefault="00CC2B8E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4B44365" w14:textId="481EBB2F" w:rsidR="00CC2B8E" w:rsidRPr="00CC2B8E" w:rsidRDefault="00CC2B8E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Se registraron los datos de un almacén de la empresa. </w:t>
            </w:r>
          </w:p>
        </w:tc>
      </w:tr>
      <w:tr w:rsidR="00CC2B8E" w:rsidRPr="00CC2B8E" w14:paraId="7401429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B2FCE10" w14:textId="77777777" w:rsidR="00CC2B8E" w:rsidRPr="00EC5FEE" w:rsidRDefault="00CC2B8E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CC2B8E" w:rsidRPr="0008646B" w14:paraId="48E7635C" w14:textId="77777777" w:rsidTr="003D3744">
        <w:tc>
          <w:tcPr>
            <w:tcW w:w="4414" w:type="dxa"/>
            <w:gridSpan w:val="2"/>
          </w:tcPr>
          <w:p w14:paraId="6F652BD1" w14:textId="3288081B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 xml:space="preserve">El caso de uso comienza cuando el empleado selecciona gestionar almacén. </w:t>
            </w:r>
          </w:p>
        </w:tc>
        <w:tc>
          <w:tcPr>
            <w:tcW w:w="4414" w:type="dxa"/>
          </w:tcPr>
          <w:p w14:paraId="174EE657" w14:textId="77777777" w:rsidR="00CC2B8E" w:rsidRPr="00EC5FEE" w:rsidRDefault="00CC2B8E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CC2B8E" w:rsidRPr="0008646B" w14:paraId="003E9CC9" w14:textId="77777777" w:rsidTr="003D3744">
        <w:tc>
          <w:tcPr>
            <w:tcW w:w="4414" w:type="dxa"/>
            <w:gridSpan w:val="2"/>
          </w:tcPr>
          <w:p w14:paraId="6FDB8C66" w14:textId="77777777" w:rsidR="00CC2B8E" w:rsidRPr="00EC5FEE" w:rsidRDefault="00CC2B8E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A605F0" w14:textId="1EBB35ED" w:rsidR="00CC2B8E" w:rsidRPr="00EC5FEE" w:rsidRDefault="00CC2B8E" w:rsidP="00CC2B8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</w:t>
            </w:r>
            <w:r w:rsidR="001833AD">
              <w:rPr>
                <w:rFonts w:cs="Arial"/>
                <w:sz w:val="24"/>
                <w:szCs w:val="24"/>
                <w:lang w:val="es-ES"/>
              </w:rPr>
              <w:t>se ingrese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los datos del almacén, tales como dirección</w:t>
            </w:r>
            <w:r w:rsidR="005C326A">
              <w:rPr>
                <w:rFonts w:cs="Arial"/>
                <w:sz w:val="24"/>
                <w:szCs w:val="24"/>
                <w:lang w:val="es-ES"/>
              </w:rPr>
              <w:t>, tamaño y capacidad.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CC2B8E" w:rsidRPr="0008646B" w14:paraId="3EE2FE01" w14:textId="77777777" w:rsidTr="003D3744">
        <w:tc>
          <w:tcPr>
            <w:tcW w:w="4414" w:type="dxa"/>
            <w:gridSpan w:val="2"/>
          </w:tcPr>
          <w:p w14:paraId="7D118144" w14:textId="707E27F4" w:rsidR="00CC2B8E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398FB07" w14:textId="55B97EDE" w:rsidR="00CC2B8E" w:rsidRPr="005C326A" w:rsidRDefault="00CC2B8E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08646B" w14:paraId="6B4D023B" w14:textId="77777777" w:rsidTr="003D3744">
        <w:tc>
          <w:tcPr>
            <w:tcW w:w="4414" w:type="dxa"/>
            <w:gridSpan w:val="2"/>
          </w:tcPr>
          <w:p w14:paraId="7CF981F4" w14:textId="77777777" w:rsidR="005C326A" w:rsidRPr="005C326A" w:rsidRDefault="005C326A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FB71E5" w14:textId="68156B78" w:rsidR="005C326A" w:rsidRPr="005C326A" w:rsidRDefault="005C326A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08646B" w14:paraId="030232F2" w14:textId="77777777" w:rsidTr="003D3744">
        <w:tc>
          <w:tcPr>
            <w:tcW w:w="4414" w:type="dxa"/>
            <w:gridSpan w:val="2"/>
          </w:tcPr>
          <w:p w14:paraId="753A94DC" w14:textId="77777777" w:rsidR="005C326A" w:rsidRPr="005C326A" w:rsidRDefault="005C326A" w:rsidP="005C326A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6DB694" w14:textId="79765F28" w:rsidR="005C326A" w:rsidRDefault="00BA1022" w:rsidP="005C326A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</w:t>
            </w:r>
            <w:r w:rsidR="005C326A">
              <w:rPr>
                <w:rFonts w:cs="Arial"/>
                <w:sz w:val="24"/>
                <w:szCs w:val="24"/>
                <w:lang w:val="es-ES"/>
              </w:rPr>
              <w:t xml:space="preserve"> sistema guarda los datos y finaliza el caso de uso.</w:t>
            </w:r>
          </w:p>
        </w:tc>
      </w:tr>
      <w:tr w:rsidR="00CC2B8E" w:rsidRPr="00EC5FEE" w14:paraId="5536A2EE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5374AA0" w14:textId="77777777" w:rsidR="00CC2B8E" w:rsidRPr="00EC5FEE" w:rsidRDefault="00CC2B8E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CC2B8E" w:rsidRPr="0008646B" w14:paraId="07452DED" w14:textId="77777777" w:rsidTr="003D3744">
        <w:tc>
          <w:tcPr>
            <w:tcW w:w="4414" w:type="dxa"/>
            <w:gridSpan w:val="2"/>
          </w:tcPr>
          <w:p w14:paraId="2C157741" w14:textId="77777777" w:rsidR="00CC2B8E" w:rsidRPr="00EC5FEE" w:rsidRDefault="00CC2B8E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E8CB694" w14:textId="77DAF190" w:rsidR="00CC2B8E" w:rsidRPr="00EC5FEE" w:rsidRDefault="005C326A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</w:t>
            </w:r>
            <w:r w:rsidR="00BA1022">
              <w:rPr>
                <w:rFonts w:cs="Arial"/>
                <w:sz w:val="24"/>
                <w:szCs w:val="24"/>
                <w:lang w:val="es-ES"/>
              </w:rPr>
              <w:t>resar.</w:t>
            </w:r>
          </w:p>
        </w:tc>
      </w:tr>
    </w:tbl>
    <w:p w14:paraId="256479D9" w14:textId="35640544" w:rsidR="00572E70" w:rsidRDefault="00572E70" w:rsidP="00431D6D">
      <w:pPr>
        <w:rPr>
          <w:lang w:val="es-ES"/>
        </w:rPr>
      </w:pPr>
    </w:p>
    <w:p w14:paraId="592AE0F0" w14:textId="5D042BDB" w:rsidR="005C326A" w:rsidRDefault="005C326A" w:rsidP="00431D6D">
      <w:pPr>
        <w:rPr>
          <w:lang w:val="es-ES"/>
        </w:rPr>
      </w:pPr>
    </w:p>
    <w:p w14:paraId="04135424" w14:textId="77777777" w:rsidR="005C326A" w:rsidRDefault="005C326A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1833AD" w:rsidRPr="00EC5FEE" w14:paraId="506E9ED0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3F491D3" w14:textId="0C4FFD58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388B3B4C" w14:textId="44A8FBCA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Crear Producto</w:t>
            </w:r>
          </w:p>
        </w:tc>
      </w:tr>
      <w:tr w:rsidR="001833AD" w:rsidRPr="00EC5FEE" w14:paraId="0D986CF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ECF60FD" w14:textId="4C8152F8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34C89211" w14:textId="2237579E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1833AD" w:rsidRPr="0008646B" w14:paraId="2DBDB35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B98406E" w14:textId="03BA5F5B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AEC7E80" w14:textId="423BF676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crea un nuevo producto correspondiente a un almacén. </w:t>
            </w:r>
          </w:p>
        </w:tc>
      </w:tr>
      <w:tr w:rsidR="001833AD" w:rsidRPr="00EC5FEE" w14:paraId="067A724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96DFD5" w14:textId="4B1C16B4" w:rsidR="001833AD" w:rsidRPr="00EC5FEE" w:rsidRDefault="001833AD" w:rsidP="001833AD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7415E18A" w14:textId="0307C0A4" w:rsidR="001833AD" w:rsidRPr="00EC5FEE" w:rsidRDefault="001833AD" w:rsidP="001833AD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RF3.2</w:t>
            </w:r>
          </w:p>
        </w:tc>
      </w:tr>
      <w:tr w:rsidR="005C326A" w:rsidRPr="0008646B" w14:paraId="4D07A72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27FE7E4" w14:textId="77777777" w:rsidR="005C326A" w:rsidRPr="00EC5FEE" w:rsidRDefault="005C326A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FEFC93B" w14:textId="77777777" w:rsidR="005C326A" w:rsidRPr="00EC5FEE" w:rsidRDefault="005C326A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5C326A" w:rsidRPr="0008646B" w14:paraId="4735320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9A3C73A" w14:textId="77777777" w:rsidR="005C326A" w:rsidRPr="00EC5FEE" w:rsidRDefault="005C326A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1EC9EB" w14:textId="66014379" w:rsidR="005C326A" w:rsidRPr="00CC2B8E" w:rsidRDefault="005C326A" w:rsidP="005C326A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Se registró </w:t>
            </w:r>
            <w:r w:rsidR="001833AD">
              <w:rPr>
                <w:rFonts w:cs="Arial"/>
                <w:sz w:val="24"/>
                <w:szCs w:val="24"/>
                <w:lang w:val="es-ES"/>
              </w:rPr>
              <w:t>un nuevo producto en el sistema.</w:t>
            </w:r>
          </w:p>
        </w:tc>
      </w:tr>
      <w:tr w:rsidR="005C326A" w:rsidRPr="00CC2B8E" w14:paraId="603E50B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5ECC574F" w14:textId="77777777" w:rsidR="005C326A" w:rsidRPr="00EC5FEE" w:rsidRDefault="005C326A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C326A" w:rsidRPr="0008646B" w14:paraId="00B8234A" w14:textId="77777777" w:rsidTr="003D3744">
        <w:tc>
          <w:tcPr>
            <w:tcW w:w="4414" w:type="dxa"/>
            <w:gridSpan w:val="2"/>
          </w:tcPr>
          <w:p w14:paraId="51AB15E1" w14:textId="73298122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selecciona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crear producto.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2B7348AF" w14:textId="77777777" w:rsidR="005C326A" w:rsidRPr="00EC5FEE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08646B" w14:paraId="12925EE2" w14:textId="77777777" w:rsidTr="003D3744">
        <w:tc>
          <w:tcPr>
            <w:tcW w:w="4414" w:type="dxa"/>
            <w:gridSpan w:val="2"/>
          </w:tcPr>
          <w:p w14:paraId="332E8CD3" w14:textId="77777777" w:rsidR="005C326A" w:rsidRPr="00EC5FEE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BDD4450" w14:textId="085B7871" w:rsidR="005C326A" w:rsidRPr="00EC5FEE" w:rsidRDefault="005C326A" w:rsidP="001833A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se ingrese la denominación del producto, a que </w:t>
            </w:r>
            <w:r w:rsidR="00552A69">
              <w:rPr>
                <w:rFonts w:cs="Arial"/>
                <w:sz w:val="24"/>
                <w:szCs w:val="24"/>
                <w:lang w:val="es-ES"/>
              </w:rPr>
              <w:t>almacén</w:t>
            </w:r>
            <w:r w:rsidR="001833AD">
              <w:rPr>
                <w:rFonts w:cs="Arial"/>
                <w:sz w:val="24"/>
                <w:szCs w:val="24"/>
                <w:lang w:val="es-ES"/>
              </w:rPr>
              <w:t xml:space="preserve"> va a pertenecer y la cantidad disponible actual. </w:t>
            </w:r>
          </w:p>
        </w:tc>
      </w:tr>
      <w:tr w:rsidR="005C326A" w:rsidRPr="0008646B" w14:paraId="2E515AFD" w14:textId="77777777" w:rsidTr="003D3744">
        <w:tc>
          <w:tcPr>
            <w:tcW w:w="4414" w:type="dxa"/>
            <w:gridSpan w:val="2"/>
          </w:tcPr>
          <w:p w14:paraId="144ECD92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los datos correspondientes y confirma la operación. </w:t>
            </w:r>
          </w:p>
        </w:tc>
        <w:tc>
          <w:tcPr>
            <w:tcW w:w="4414" w:type="dxa"/>
          </w:tcPr>
          <w:p w14:paraId="2E31247B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C326A" w:rsidRPr="0008646B" w14:paraId="54E24E10" w14:textId="77777777" w:rsidTr="003D3744">
        <w:tc>
          <w:tcPr>
            <w:tcW w:w="4414" w:type="dxa"/>
            <w:gridSpan w:val="2"/>
          </w:tcPr>
          <w:p w14:paraId="021C6502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65BA554" w14:textId="77777777" w:rsidR="005C326A" w:rsidRPr="005C326A" w:rsidRDefault="005C326A" w:rsidP="005C326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y los campos obligatorios sean correctos.</w:t>
            </w:r>
          </w:p>
        </w:tc>
      </w:tr>
      <w:tr w:rsidR="005C326A" w:rsidRPr="0008646B" w14:paraId="09D61AAB" w14:textId="77777777" w:rsidTr="003D3744">
        <w:tc>
          <w:tcPr>
            <w:tcW w:w="4414" w:type="dxa"/>
            <w:gridSpan w:val="2"/>
          </w:tcPr>
          <w:p w14:paraId="08D99A0A" w14:textId="77777777" w:rsidR="005C326A" w:rsidRPr="005C326A" w:rsidRDefault="005C326A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EF721BD" w14:textId="6292B0DA" w:rsidR="005C326A" w:rsidRDefault="00BA1022" w:rsidP="00BA102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el nuevo producto</w:t>
            </w:r>
            <w:r w:rsidR="005C326A">
              <w:rPr>
                <w:rFonts w:cs="Arial"/>
                <w:sz w:val="24"/>
                <w:szCs w:val="24"/>
                <w:lang w:val="es-ES"/>
              </w:rPr>
              <w:t xml:space="preserve"> y finaliza el caso de uso.</w:t>
            </w:r>
          </w:p>
        </w:tc>
      </w:tr>
      <w:tr w:rsidR="005C326A" w:rsidRPr="00EC5FEE" w14:paraId="57A8BC05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5C9BEC7" w14:textId="77777777" w:rsidR="005C326A" w:rsidRPr="00EC5FEE" w:rsidRDefault="005C326A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C326A" w:rsidRPr="0008646B" w14:paraId="63490B11" w14:textId="77777777" w:rsidTr="003D3744">
        <w:tc>
          <w:tcPr>
            <w:tcW w:w="4414" w:type="dxa"/>
            <w:gridSpan w:val="2"/>
          </w:tcPr>
          <w:p w14:paraId="7F420306" w14:textId="77777777" w:rsidR="005C326A" w:rsidRPr="00EC5FEE" w:rsidRDefault="005C326A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27AFD02" w14:textId="0A605BE5" w:rsidR="005C326A" w:rsidRPr="00EC5FEE" w:rsidRDefault="005C326A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</w:t>
            </w:r>
            <w:r w:rsidR="00BA1022">
              <w:rPr>
                <w:rFonts w:cs="Arial"/>
                <w:sz w:val="24"/>
                <w:szCs w:val="24"/>
                <w:lang w:val="es-ES"/>
              </w:rPr>
              <w:t>icita que se vuelvan a ingresar.</w:t>
            </w:r>
          </w:p>
        </w:tc>
      </w:tr>
    </w:tbl>
    <w:p w14:paraId="299C1594" w14:textId="38283C7A" w:rsidR="005C326A" w:rsidRDefault="005C326A" w:rsidP="00431D6D">
      <w:pPr>
        <w:rPr>
          <w:lang w:val="es-ES"/>
        </w:rPr>
      </w:pPr>
    </w:p>
    <w:p w14:paraId="7AA4DB59" w14:textId="77777777" w:rsidR="00552A69" w:rsidRDefault="00552A69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06AAA6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7A87344" w14:textId="4F5B5F43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645AB3A5" w14:textId="7DA43B4D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Cargar Stock</w:t>
            </w:r>
          </w:p>
        </w:tc>
      </w:tr>
      <w:tr w:rsidR="00BA1022" w:rsidRPr="00EC5FEE" w14:paraId="42F8A1F3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BCCA7A2" w14:textId="01A4C8FA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5547EA69" w14:textId="1AD8454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08646B" w14:paraId="271EBE7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769BF04" w14:textId="387AEBFD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ED1F132" w14:textId="73AD647D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registra la cantidad física disponible de un producto.</w:t>
            </w:r>
          </w:p>
        </w:tc>
      </w:tr>
      <w:tr w:rsidR="00BA1022" w:rsidRPr="00EC5FEE" w14:paraId="694A746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17EAB82" w14:textId="190F3DB4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3867BDB" w14:textId="4FC5AD4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RF3.5</w:t>
            </w:r>
          </w:p>
        </w:tc>
      </w:tr>
      <w:tr w:rsidR="00BA1022" w:rsidRPr="0008646B" w14:paraId="3DC365F4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8603FD9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4F7E5D05" w14:textId="77777777" w:rsidR="00BA1022" w:rsidRPr="00EC5FEE" w:rsidRDefault="00BA1022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08646B" w14:paraId="71A731C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2B1304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6B853DF8" w14:textId="5DCB076D" w:rsidR="00BA1022" w:rsidRPr="00CC2B8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cantidad disponible de un producto.</w:t>
            </w:r>
          </w:p>
        </w:tc>
      </w:tr>
      <w:tr w:rsidR="00BA1022" w:rsidRPr="00CC2B8E" w14:paraId="2F752A7F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62E7617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08646B" w14:paraId="78D55F62" w14:textId="77777777" w:rsidTr="003D3744">
        <w:tc>
          <w:tcPr>
            <w:tcW w:w="4414" w:type="dxa"/>
            <w:gridSpan w:val="2"/>
          </w:tcPr>
          <w:p w14:paraId="3CEC1152" w14:textId="308A0779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empleado selecciona cargar stock. </w:t>
            </w:r>
          </w:p>
        </w:tc>
        <w:tc>
          <w:tcPr>
            <w:tcW w:w="4414" w:type="dxa"/>
          </w:tcPr>
          <w:p w14:paraId="47613FB2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08646B" w14:paraId="30DCA79E" w14:textId="77777777" w:rsidTr="003D3744">
        <w:tc>
          <w:tcPr>
            <w:tcW w:w="4414" w:type="dxa"/>
            <w:gridSpan w:val="2"/>
          </w:tcPr>
          <w:p w14:paraId="2CB93CFF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65C8FE" w14:textId="6363D69E" w:rsidR="00BA1022" w:rsidRPr="00EC5FEE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el empleado ingrese el número de identificación del producto, la cantidad que ingresa de ese producto y a que almacén corresponde. </w:t>
            </w:r>
          </w:p>
        </w:tc>
      </w:tr>
      <w:tr w:rsidR="00BA1022" w:rsidRPr="0008646B" w14:paraId="1917A85D" w14:textId="77777777" w:rsidTr="003D3744">
        <w:tc>
          <w:tcPr>
            <w:tcW w:w="4414" w:type="dxa"/>
            <w:gridSpan w:val="2"/>
          </w:tcPr>
          <w:p w14:paraId="1C172F18" w14:textId="11A0E126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el número de identificación, la cantidad y el almacén correspondiente. </w:t>
            </w:r>
          </w:p>
        </w:tc>
        <w:tc>
          <w:tcPr>
            <w:tcW w:w="4414" w:type="dxa"/>
          </w:tcPr>
          <w:p w14:paraId="40766544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08646B" w14:paraId="29694969" w14:textId="77777777" w:rsidTr="003D3744">
        <w:tc>
          <w:tcPr>
            <w:tcW w:w="4414" w:type="dxa"/>
            <w:gridSpan w:val="2"/>
          </w:tcPr>
          <w:p w14:paraId="3BA2B647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C378800" w14:textId="36952151" w:rsidR="00BA1022" w:rsidRPr="005C326A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el producto exista en el sistema.</w:t>
            </w:r>
          </w:p>
        </w:tc>
      </w:tr>
      <w:tr w:rsidR="00BA1022" w:rsidRPr="0008646B" w14:paraId="05FC2148" w14:textId="77777777" w:rsidTr="003D3744">
        <w:tc>
          <w:tcPr>
            <w:tcW w:w="4414" w:type="dxa"/>
            <w:gridSpan w:val="2"/>
          </w:tcPr>
          <w:p w14:paraId="4731F9B7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45C0A3" w14:textId="69A17773" w:rsidR="00BA1022" w:rsidRDefault="00BA1022" w:rsidP="00BA102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actualiza el stock de ese producto y finaliza el caso de uso.</w:t>
            </w:r>
          </w:p>
        </w:tc>
      </w:tr>
      <w:tr w:rsidR="00BA1022" w:rsidRPr="00EC5FEE" w14:paraId="67A23299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3495887F" w14:textId="77777777" w:rsidR="00BA1022" w:rsidRPr="00EC5FEE" w:rsidRDefault="00BA1022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08646B" w14:paraId="52303E38" w14:textId="77777777" w:rsidTr="003D3744">
        <w:tc>
          <w:tcPr>
            <w:tcW w:w="4414" w:type="dxa"/>
            <w:gridSpan w:val="2"/>
          </w:tcPr>
          <w:p w14:paraId="547BF5D7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2932647" w14:textId="0A95A828" w:rsidR="00BA1022" w:rsidRPr="00EC5FEE" w:rsidRDefault="00BA1022" w:rsidP="00BA1022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el producto no existe finaliza el caso de uso.</w:t>
            </w:r>
          </w:p>
        </w:tc>
      </w:tr>
    </w:tbl>
    <w:p w14:paraId="652EA087" w14:textId="4F0DB595" w:rsidR="00BA1022" w:rsidRDefault="00BA1022" w:rsidP="00431D6D">
      <w:pPr>
        <w:rPr>
          <w:lang w:val="es-ES"/>
        </w:rPr>
      </w:pPr>
    </w:p>
    <w:p w14:paraId="5BFBE227" w14:textId="77777777" w:rsidR="002A55EF" w:rsidRDefault="002A55EF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BA1022" w:rsidRPr="00EC5FEE" w14:paraId="4D2B8A1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6F547F55" w14:textId="77D87FA2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lastRenderedPageBreak/>
              <w:t>Caso de uso</w:t>
            </w:r>
          </w:p>
        </w:tc>
        <w:tc>
          <w:tcPr>
            <w:tcW w:w="6706" w:type="dxa"/>
            <w:gridSpan w:val="2"/>
          </w:tcPr>
          <w:p w14:paraId="17A5C2B6" w14:textId="2D92477A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Productos</w:t>
            </w:r>
          </w:p>
        </w:tc>
      </w:tr>
      <w:tr w:rsidR="00BA1022" w:rsidRPr="00EC5FEE" w14:paraId="0E0B3A67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A5CB918" w14:textId="4FAB1DFE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72359E6A" w14:textId="133C6C9C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Empleado </w:t>
            </w:r>
          </w:p>
        </w:tc>
      </w:tr>
      <w:tr w:rsidR="00BA1022" w:rsidRPr="0008646B" w14:paraId="6D46006D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FCC387D" w14:textId="1FB6AC6C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8A000A8" w14:textId="58C01994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 xml:space="preserve">El empleado lista los productos que se encuentran disponibles en un almacén. </w:t>
            </w:r>
          </w:p>
        </w:tc>
      </w:tr>
      <w:tr w:rsidR="00BA1022" w:rsidRPr="00EC5FEE" w14:paraId="3013A48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18B35CF" w14:textId="51ABFDEE" w:rsidR="00BA1022" w:rsidRPr="00EC5FEE" w:rsidRDefault="00BA1022" w:rsidP="00BA1022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449C025E" w14:textId="0BBB794E" w:rsidR="00BA1022" w:rsidRPr="00EC5FEE" w:rsidRDefault="00BA1022" w:rsidP="00BA1022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RF3.3</w:t>
            </w:r>
          </w:p>
        </w:tc>
      </w:tr>
      <w:tr w:rsidR="00BA1022" w:rsidRPr="0008646B" w14:paraId="2A2156BE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7C9B4A05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6C739B7F" w14:textId="77777777" w:rsidR="00BA1022" w:rsidRPr="00EC5FEE" w:rsidRDefault="00BA1022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empleado se encuentre logueado.</w:t>
            </w:r>
          </w:p>
        </w:tc>
      </w:tr>
      <w:tr w:rsidR="00BA1022" w:rsidRPr="00CC2B8E" w14:paraId="19A8D092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C097763" w14:textId="77777777" w:rsidR="00BA1022" w:rsidRPr="00EC5FEE" w:rsidRDefault="00BA1022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235EBED" w14:textId="69534E1C" w:rsidR="00BA1022" w:rsidRPr="00CC2B8E" w:rsidRDefault="00BA1022" w:rsidP="00BF4E55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CC2B8E" w14:paraId="11F1548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56330C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BA1022" w:rsidRPr="0008646B" w14:paraId="03BC7034" w14:textId="77777777" w:rsidTr="003D3744">
        <w:tc>
          <w:tcPr>
            <w:tcW w:w="4414" w:type="dxa"/>
            <w:gridSpan w:val="2"/>
          </w:tcPr>
          <w:p w14:paraId="7244EB4D" w14:textId="730611F9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 selecciona ver productos disponibles.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4414" w:type="dxa"/>
          </w:tcPr>
          <w:p w14:paraId="5903D984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08646B" w14:paraId="70BF93CB" w14:textId="77777777" w:rsidTr="003D3744">
        <w:tc>
          <w:tcPr>
            <w:tcW w:w="4414" w:type="dxa"/>
            <w:gridSpan w:val="2"/>
          </w:tcPr>
          <w:p w14:paraId="6F2926CC" w14:textId="77777777" w:rsidR="00BA1022" w:rsidRPr="00EC5FEE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C24AE3" w14:textId="3B398A7F" w:rsidR="00BA1022" w:rsidRPr="00EC5FEE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solicita que el empleado ingrese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el almacén.  </w:t>
            </w:r>
          </w:p>
        </w:tc>
      </w:tr>
      <w:tr w:rsidR="00BA1022" w:rsidRPr="0008646B" w14:paraId="5960D4AE" w14:textId="77777777" w:rsidTr="003D3744">
        <w:tc>
          <w:tcPr>
            <w:tcW w:w="4414" w:type="dxa"/>
            <w:gridSpan w:val="2"/>
          </w:tcPr>
          <w:p w14:paraId="0095CED5" w14:textId="0C76AF5C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empleado ingresa el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 xml:space="preserve">almacén y confirma la operación. </w:t>
            </w:r>
          </w:p>
        </w:tc>
        <w:tc>
          <w:tcPr>
            <w:tcW w:w="4414" w:type="dxa"/>
          </w:tcPr>
          <w:p w14:paraId="0E2C6D11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BA1022" w:rsidRPr="0008646B" w14:paraId="14664245" w14:textId="77777777" w:rsidTr="003D3744">
        <w:tc>
          <w:tcPr>
            <w:tcW w:w="4414" w:type="dxa"/>
            <w:gridSpan w:val="2"/>
          </w:tcPr>
          <w:p w14:paraId="72CC02B1" w14:textId="77777777" w:rsidR="00BA1022" w:rsidRPr="005C326A" w:rsidRDefault="00BA1022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9042FA" w14:textId="595C4254" w:rsidR="00BA1022" w:rsidRPr="005C326A" w:rsidRDefault="00BA1022" w:rsidP="00BF4E5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BF4E55">
              <w:rPr>
                <w:rFonts w:cs="Arial"/>
                <w:sz w:val="24"/>
                <w:szCs w:val="24"/>
                <w:lang w:val="es-ES"/>
              </w:rPr>
              <w:t>genera un informe sobre los productos disponibles y la cantidad para el almacén seleccionado y finaliza el caso de uso.</w:t>
            </w:r>
          </w:p>
        </w:tc>
      </w:tr>
      <w:tr w:rsidR="00BA1022" w:rsidRPr="00EC5FEE" w14:paraId="5A03E9F0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B230859" w14:textId="77777777" w:rsidR="00BA1022" w:rsidRPr="00EC5FEE" w:rsidRDefault="00BA1022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BA1022" w:rsidRPr="005C326A" w14:paraId="547AC75A" w14:textId="77777777" w:rsidTr="003D3744">
        <w:tc>
          <w:tcPr>
            <w:tcW w:w="4414" w:type="dxa"/>
            <w:gridSpan w:val="2"/>
          </w:tcPr>
          <w:p w14:paraId="63329173" w14:textId="77777777" w:rsidR="00BA1022" w:rsidRPr="00EC5FEE" w:rsidRDefault="00BA1022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602CCE2" w14:textId="6A8E6CF2" w:rsidR="00BA1022" w:rsidRPr="00EC5FEE" w:rsidRDefault="00BA1022" w:rsidP="00BF4E5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44B1AD5C" w14:textId="777879EC" w:rsidR="00BA1022" w:rsidRDefault="00BA1022" w:rsidP="00431D6D">
      <w:pPr>
        <w:rPr>
          <w:lang w:val="es-ES"/>
        </w:rPr>
      </w:pPr>
    </w:p>
    <w:p w14:paraId="660558D9" w14:textId="573913C5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2E7DA11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3B37BF4" w14:textId="23450826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7A7294B" w14:textId="4BF973AA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Cargar Proveedor</w:t>
            </w:r>
          </w:p>
        </w:tc>
      </w:tr>
      <w:tr w:rsidR="003D3744" w:rsidRPr="00EC5FEE" w14:paraId="26721BFA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23A5A461" w14:textId="4643CFD5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249FEDCA" w14:textId="4A8ABAD2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08646B" w14:paraId="79EDC04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2A80524" w14:textId="446AD09F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2D9D5DA" w14:textId="2AF7011D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carga un proveedor de la cooperativa</w:t>
            </w:r>
          </w:p>
        </w:tc>
      </w:tr>
      <w:tr w:rsidR="003D3744" w:rsidRPr="00EC5FEE" w14:paraId="5245C74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0F6111F" w14:textId="50B5F29D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6AFBA069" w14:textId="6B39309B" w:rsidR="003D3744" w:rsidRPr="00EC5FEE" w:rsidRDefault="002A55EF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RF3.6</w:t>
            </w:r>
          </w:p>
        </w:tc>
      </w:tr>
      <w:tr w:rsidR="003D3744" w:rsidRPr="0008646B" w14:paraId="0CD3DC2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9FB587E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1A7EC838" w14:textId="68C44A06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oficinista se encuentre logueado y que ya no exista el proveedor.</w:t>
            </w:r>
          </w:p>
        </w:tc>
      </w:tr>
      <w:tr w:rsidR="003D3744" w:rsidRPr="0008646B" w14:paraId="54F0775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6B13C14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485A8D6D" w14:textId="36CF1F84" w:rsidR="003D3744" w:rsidRPr="003D3744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 proveedor en el sistema.</w:t>
            </w:r>
          </w:p>
        </w:tc>
      </w:tr>
      <w:tr w:rsidR="003D3744" w:rsidRPr="00CC2B8E" w14:paraId="57FD8D0D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81F68A0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08646B" w14:paraId="403CE713" w14:textId="77777777" w:rsidTr="003D3744">
        <w:tc>
          <w:tcPr>
            <w:tcW w:w="4414" w:type="dxa"/>
            <w:gridSpan w:val="2"/>
          </w:tcPr>
          <w:p w14:paraId="35191E24" w14:textId="25C70E32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cargar proveedor. </w:t>
            </w:r>
          </w:p>
        </w:tc>
        <w:tc>
          <w:tcPr>
            <w:tcW w:w="4414" w:type="dxa"/>
          </w:tcPr>
          <w:p w14:paraId="1FA60C91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08646B" w14:paraId="008194B5" w14:textId="77777777" w:rsidTr="003D3744">
        <w:tc>
          <w:tcPr>
            <w:tcW w:w="4414" w:type="dxa"/>
            <w:gridSpan w:val="2"/>
          </w:tcPr>
          <w:p w14:paraId="7B7999EB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12BA4C" w14:textId="1804CE16" w:rsidR="003D3744" w:rsidRPr="00EC5FEE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oficinista ingrese nombre del proveedor , dirección, email, número de teléfono, y que productos vende a la empresa.</w:t>
            </w:r>
          </w:p>
        </w:tc>
      </w:tr>
      <w:tr w:rsidR="003D3744" w:rsidRPr="0008646B" w14:paraId="0C4DC0B0" w14:textId="77777777" w:rsidTr="003D3744">
        <w:tc>
          <w:tcPr>
            <w:tcW w:w="4414" w:type="dxa"/>
            <w:gridSpan w:val="2"/>
          </w:tcPr>
          <w:p w14:paraId="0632A5D9" w14:textId="541A08AB" w:rsidR="003D3744" w:rsidRPr="005C326A" w:rsidRDefault="003D3744" w:rsidP="00EC5EF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 oficinista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ingresa los datos solicitados y confirma la operación.  </w:t>
            </w:r>
          </w:p>
        </w:tc>
        <w:tc>
          <w:tcPr>
            <w:tcW w:w="4414" w:type="dxa"/>
          </w:tcPr>
          <w:p w14:paraId="601121E2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08646B" w14:paraId="383CC290" w14:textId="77777777" w:rsidTr="003D3744">
        <w:tc>
          <w:tcPr>
            <w:tcW w:w="4414" w:type="dxa"/>
            <w:gridSpan w:val="2"/>
          </w:tcPr>
          <w:p w14:paraId="1DE5E6F9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7DA996E" w14:textId="4FC78385" w:rsidR="003D3744" w:rsidRPr="005C326A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3D3744" w:rsidRPr="0008646B" w14:paraId="3157D74C" w14:textId="77777777" w:rsidTr="003D3744">
        <w:tc>
          <w:tcPr>
            <w:tcW w:w="4414" w:type="dxa"/>
            <w:gridSpan w:val="2"/>
          </w:tcPr>
          <w:p w14:paraId="6DBFB304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43927E" w14:textId="4A4A6FA9" w:rsidR="003D3744" w:rsidRDefault="003D3744" w:rsidP="003D3744">
            <w:pPr>
              <w:pStyle w:val="Prrafodelista"/>
              <w:numPr>
                <w:ilvl w:val="0"/>
                <w:numId w:val="15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al nuevo proveedor y finaliza el caso de uso.</w:t>
            </w:r>
          </w:p>
        </w:tc>
      </w:tr>
      <w:tr w:rsidR="003D3744" w:rsidRPr="00EC5FEE" w14:paraId="5541218B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0E00F199" w14:textId="77777777" w:rsidR="003D3744" w:rsidRPr="00EC5FEE" w:rsidRDefault="003D3744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08646B" w14:paraId="70038807" w14:textId="77777777" w:rsidTr="003D3744">
        <w:tc>
          <w:tcPr>
            <w:tcW w:w="4414" w:type="dxa"/>
            <w:gridSpan w:val="2"/>
          </w:tcPr>
          <w:p w14:paraId="3EB0BCB8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D44B5EA" w14:textId="13AD6872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4.1 Si los datos no son correctos el sistema solicita que se vuelvan a ingresar.</w:t>
            </w:r>
          </w:p>
        </w:tc>
      </w:tr>
    </w:tbl>
    <w:p w14:paraId="1EA6FF9A" w14:textId="7A827B9E" w:rsidR="00BA1022" w:rsidRDefault="00BA1022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3D3744" w:rsidRPr="00EC5FEE" w14:paraId="5E76DA35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4FAFDD64" w14:textId="5B1F5F84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28CD13A1" w14:textId="6781A572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Modificar Proveedor</w:t>
            </w:r>
          </w:p>
        </w:tc>
      </w:tr>
      <w:tr w:rsidR="003D3744" w:rsidRPr="00EC5FEE" w14:paraId="7D737EF9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109E117A" w14:textId="7FB81081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B113037" w14:textId="5A6DF534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3D3744" w:rsidRPr="0008646B" w14:paraId="5073FAC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52DB2438" w14:textId="7B05EACD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C096BA9" w14:textId="01AE3CCF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modifica los datos del proveedor</w:t>
            </w:r>
          </w:p>
        </w:tc>
      </w:tr>
      <w:tr w:rsidR="003D3744" w:rsidRPr="00EC5FEE" w14:paraId="76FF5986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C68699B" w14:textId="308E45B8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1CA81376" w14:textId="01A2EDAD" w:rsidR="003D3744" w:rsidRPr="00EC5FEE" w:rsidRDefault="002A55EF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RF3.7</w:t>
            </w:r>
          </w:p>
        </w:tc>
      </w:tr>
      <w:tr w:rsidR="003D3744" w:rsidRPr="0008646B" w14:paraId="7667D5DB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3D1A6AB5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397C7380" w14:textId="2056386A" w:rsidR="003D3744" w:rsidRPr="00EC5FEE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proveedor en el sistema.</w:t>
            </w:r>
          </w:p>
        </w:tc>
      </w:tr>
      <w:tr w:rsidR="003D3744" w:rsidRPr="0008646B" w14:paraId="57D761CF" w14:textId="77777777" w:rsidTr="003D3744">
        <w:tc>
          <w:tcPr>
            <w:tcW w:w="2122" w:type="dxa"/>
            <w:shd w:val="clear" w:color="auto" w:fill="9CC2E5" w:themeFill="accent1" w:themeFillTint="99"/>
          </w:tcPr>
          <w:p w14:paraId="08842308" w14:textId="77777777" w:rsidR="003D3744" w:rsidRPr="00EC5FEE" w:rsidRDefault="003D3744" w:rsidP="003D3744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0408FBF" w14:textId="53164395" w:rsidR="003D3744" w:rsidRPr="003D3744" w:rsidRDefault="003D3744" w:rsidP="003D3744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actualizaron los datos del proveedor.</w:t>
            </w:r>
          </w:p>
        </w:tc>
      </w:tr>
      <w:tr w:rsidR="003D3744" w:rsidRPr="00CC2B8E" w14:paraId="59E9D99C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7CD030B7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3D3744" w:rsidRPr="0008646B" w14:paraId="39B83EA3" w14:textId="77777777" w:rsidTr="003D3744">
        <w:tc>
          <w:tcPr>
            <w:tcW w:w="4414" w:type="dxa"/>
            <w:gridSpan w:val="2"/>
          </w:tcPr>
          <w:p w14:paraId="7B4E1CB2" w14:textId="1C208858" w:rsidR="003D3744" w:rsidRPr="00EC5FEE" w:rsidRDefault="003D3744" w:rsidP="003D3744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modificar proveedor. </w:t>
            </w:r>
          </w:p>
        </w:tc>
        <w:tc>
          <w:tcPr>
            <w:tcW w:w="4414" w:type="dxa"/>
          </w:tcPr>
          <w:p w14:paraId="7EAFCF7F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08646B" w14:paraId="613B8F43" w14:textId="77777777" w:rsidTr="003D3744">
        <w:tc>
          <w:tcPr>
            <w:tcW w:w="4414" w:type="dxa"/>
            <w:gridSpan w:val="2"/>
          </w:tcPr>
          <w:p w14:paraId="6C47C4A9" w14:textId="77777777" w:rsidR="003D3744" w:rsidRPr="00EC5FEE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850723F" w14:textId="0B911561" w:rsidR="003D3744" w:rsidRPr="00EC5FEE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 devuelve una lista de los proveedores y solicita que se seleccione uno.</w:t>
            </w:r>
            <w:r>
              <w:rPr>
                <w:rFonts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3D3744" w:rsidRPr="0008646B" w14:paraId="1DCA6DDA" w14:textId="77777777" w:rsidTr="003D3744">
        <w:tc>
          <w:tcPr>
            <w:tcW w:w="4414" w:type="dxa"/>
            <w:gridSpan w:val="2"/>
          </w:tcPr>
          <w:p w14:paraId="44F3D5E8" w14:textId="45530677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</w:t>
            </w:r>
            <w:r w:rsidR="00EC5EF5">
              <w:rPr>
                <w:rFonts w:cs="Arial"/>
                <w:sz w:val="24"/>
                <w:szCs w:val="24"/>
                <w:lang w:val="es-ES"/>
              </w:rPr>
              <w:t>oficinista selecciona a un proveedor.</w:t>
            </w:r>
          </w:p>
        </w:tc>
        <w:tc>
          <w:tcPr>
            <w:tcW w:w="4414" w:type="dxa"/>
          </w:tcPr>
          <w:p w14:paraId="5961F395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3D3744" w:rsidRPr="0008646B" w14:paraId="65998154" w14:textId="77777777" w:rsidTr="003D3744">
        <w:tc>
          <w:tcPr>
            <w:tcW w:w="4414" w:type="dxa"/>
            <w:gridSpan w:val="2"/>
          </w:tcPr>
          <w:p w14:paraId="79E50C0C" w14:textId="77777777" w:rsidR="003D3744" w:rsidRPr="005C326A" w:rsidRDefault="003D3744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30C2FFA" w14:textId="281E75A3" w:rsidR="003D3744" w:rsidRPr="005C326A" w:rsidRDefault="003D3744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</w:t>
            </w:r>
            <w:r w:rsidR="00EC5EF5">
              <w:rPr>
                <w:rFonts w:cs="Arial"/>
                <w:sz w:val="24"/>
                <w:szCs w:val="24"/>
                <w:lang w:val="es-ES"/>
              </w:rPr>
              <w:t xml:space="preserve">muestra toda la información correspondiente a ese proveedor y permite realizar cambios en esos datos. </w:t>
            </w:r>
          </w:p>
        </w:tc>
      </w:tr>
      <w:tr w:rsidR="003D3744" w:rsidRPr="0008646B" w14:paraId="525F4632" w14:textId="77777777" w:rsidTr="003D3744">
        <w:tc>
          <w:tcPr>
            <w:tcW w:w="4414" w:type="dxa"/>
            <w:gridSpan w:val="2"/>
          </w:tcPr>
          <w:p w14:paraId="4D0368DA" w14:textId="6CD8B874" w:rsidR="003D3744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oficinista actualiza los datos correspondientes y confirma la operación. </w:t>
            </w:r>
          </w:p>
        </w:tc>
        <w:tc>
          <w:tcPr>
            <w:tcW w:w="4414" w:type="dxa"/>
          </w:tcPr>
          <w:p w14:paraId="16DA5E45" w14:textId="3393C25C" w:rsidR="003D3744" w:rsidRPr="00EC5EF5" w:rsidRDefault="003D3744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08646B" w14:paraId="71B9367B" w14:textId="77777777" w:rsidTr="003D3744">
        <w:tc>
          <w:tcPr>
            <w:tcW w:w="4414" w:type="dxa"/>
            <w:gridSpan w:val="2"/>
          </w:tcPr>
          <w:p w14:paraId="7AC8AB57" w14:textId="77777777" w:rsidR="00EC5EF5" w:rsidRPr="00EC5EF5" w:rsidRDefault="00EC5EF5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7F621B2B" w14:textId="5A29B4EA" w:rsidR="00EC5EF5" w:rsidRP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verifica que los datos sean correctos.</w:t>
            </w:r>
          </w:p>
        </w:tc>
      </w:tr>
      <w:tr w:rsidR="00EC5EF5" w:rsidRPr="0008646B" w14:paraId="1CAC6297" w14:textId="77777777" w:rsidTr="003D3744">
        <w:tc>
          <w:tcPr>
            <w:tcW w:w="4414" w:type="dxa"/>
            <w:gridSpan w:val="2"/>
          </w:tcPr>
          <w:p w14:paraId="5EACD8D0" w14:textId="77777777" w:rsidR="00EC5EF5" w:rsidRPr="00EC5EF5" w:rsidRDefault="00EC5EF5" w:rsidP="00EC5EF5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80681C0" w14:textId="753C921C" w:rsidR="00EC5EF5" w:rsidRDefault="00EC5EF5" w:rsidP="00EC5EF5">
            <w:pPr>
              <w:pStyle w:val="Prrafodelista"/>
              <w:numPr>
                <w:ilvl w:val="0"/>
                <w:numId w:val="16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actualiza los datos del proveedor y finaliza el caso de uso.</w:t>
            </w:r>
          </w:p>
        </w:tc>
      </w:tr>
      <w:tr w:rsidR="003D3744" w:rsidRPr="00EC5FEE" w14:paraId="359AD36A" w14:textId="77777777" w:rsidTr="003D3744">
        <w:tc>
          <w:tcPr>
            <w:tcW w:w="8828" w:type="dxa"/>
            <w:gridSpan w:val="3"/>
            <w:shd w:val="clear" w:color="auto" w:fill="9CC2E5" w:themeFill="accent1" w:themeFillTint="99"/>
          </w:tcPr>
          <w:p w14:paraId="2C14D0CB" w14:textId="77777777" w:rsidR="003D3744" w:rsidRPr="00EC5FEE" w:rsidRDefault="003D3744" w:rsidP="003D3744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3D3744" w:rsidRPr="0008646B" w14:paraId="0C0D81A7" w14:textId="77777777" w:rsidTr="003D3744">
        <w:tc>
          <w:tcPr>
            <w:tcW w:w="4414" w:type="dxa"/>
            <w:gridSpan w:val="2"/>
          </w:tcPr>
          <w:p w14:paraId="0FAD50EB" w14:textId="77777777" w:rsidR="003D3744" w:rsidRPr="00EC5FEE" w:rsidRDefault="003D3744" w:rsidP="003D3744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705FED2" w14:textId="363E5D4A" w:rsidR="003D3744" w:rsidRPr="00EC5FEE" w:rsidRDefault="00EC5EF5" w:rsidP="003D3744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6</w:t>
            </w:r>
            <w:r w:rsidR="003D3744">
              <w:rPr>
                <w:rFonts w:cs="Arial"/>
                <w:sz w:val="24"/>
                <w:szCs w:val="24"/>
                <w:lang w:val="es-ES"/>
              </w:rPr>
              <w:t>.1 Si los datos no son correctos el sistema solicita que se vuelvan a ingresar.</w:t>
            </w:r>
          </w:p>
        </w:tc>
      </w:tr>
    </w:tbl>
    <w:p w14:paraId="7ACD569A" w14:textId="42A50945" w:rsidR="003D3744" w:rsidRDefault="003D3744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05D1654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242D95B" w14:textId="07880DB6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7999369F" w14:textId="7888662D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Ver Proveedores</w:t>
            </w:r>
          </w:p>
        </w:tc>
      </w:tr>
      <w:tr w:rsidR="00236AD3" w:rsidRPr="00EC5FEE" w14:paraId="460E4EF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D281868" w14:textId="50B705A8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63D3B08" w14:textId="58C75AD8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236AD3" w:rsidRPr="0008646B" w14:paraId="434C851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F72D66" w14:textId="38FE882C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7E955E38" w14:textId="7734BA75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lista los proveedores de la cooperativa</w:t>
            </w:r>
          </w:p>
        </w:tc>
      </w:tr>
      <w:tr w:rsidR="00236AD3" w:rsidRPr="00EC5FEE" w14:paraId="2017455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99A181F" w14:textId="48F3A5D4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79C3E84" w14:textId="6992840D" w:rsidR="00236AD3" w:rsidRPr="00EC5FEE" w:rsidRDefault="002A55EF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RF3.9</w:t>
            </w:r>
          </w:p>
        </w:tc>
      </w:tr>
      <w:tr w:rsidR="00EC5EF5" w:rsidRPr="0008646B" w14:paraId="717C0A74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7CAF577" w14:textId="77777777" w:rsidR="00EC5EF5" w:rsidRPr="00EC5FEE" w:rsidRDefault="00EC5EF5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037A330" w14:textId="4B6E0443" w:rsidR="00EC5EF5" w:rsidRPr="00EC5FEE" w:rsidRDefault="00EC5EF5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Que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el oficinista este logueado en el sistema.</w:t>
            </w:r>
          </w:p>
        </w:tc>
      </w:tr>
      <w:tr w:rsidR="00EC5EF5" w:rsidRPr="00236AD3" w14:paraId="7EFC5EF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EA9EFD1" w14:textId="77777777" w:rsidR="00EC5EF5" w:rsidRPr="00EC5FEE" w:rsidRDefault="00EC5EF5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1861E78A" w14:textId="6DC6BF54" w:rsidR="00EC5EF5" w:rsidRPr="003D3744" w:rsidRDefault="00EC5EF5" w:rsidP="00236AD3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CC2B8E" w14:paraId="0C4336A6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2D40EA9" w14:textId="77777777" w:rsidR="00EC5EF5" w:rsidRPr="00EC5FEE" w:rsidRDefault="00EC5EF5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EC5EF5" w:rsidRPr="0008646B" w14:paraId="3063C9B5" w14:textId="77777777" w:rsidTr="008675A3">
        <w:tc>
          <w:tcPr>
            <w:tcW w:w="4414" w:type="dxa"/>
            <w:gridSpan w:val="2"/>
          </w:tcPr>
          <w:p w14:paraId="09943C33" w14:textId="09871276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caso de uso comienza cuando el oficinista selecciona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ver proveedores.</w:t>
            </w:r>
          </w:p>
        </w:tc>
        <w:tc>
          <w:tcPr>
            <w:tcW w:w="4414" w:type="dxa"/>
          </w:tcPr>
          <w:p w14:paraId="16D6255B" w14:textId="77777777" w:rsidR="00EC5EF5" w:rsidRPr="00EC5FEE" w:rsidRDefault="00EC5EF5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08646B" w14:paraId="7D933F4D" w14:textId="77777777" w:rsidTr="008675A3">
        <w:tc>
          <w:tcPr>
            <w:tcW w:w="4414" w:type="dxa"/>
            <w:gridSpan w:val="2"/>
          </w:tcPr>
          <w:p w14:paraId="7F3E00B0" w14:textId="77777777" w:rsidR="00EC5EF5" w:rsidRPr="00EC5FEE" w:rsidRDefault="00EC5EF5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8AD5B46" w14:textId="02673A82" w:rsidR="00EC5EF5" w:rsidRPr="00EC5FEE" w:rsidRDefault="00EC5EF5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El sistema devuelve una lista de </w:t>
            </w:r>
            <w:r w:rsidR="00236AD3">
              <w:rPr>
                <w:rFonts w:cs="Arial"/>
                <w:sz w:val="24"/>
                <w:szCs w:val="24"/>
                <w:lang w:val="es-ES"/>
              </w:rPr>
              <w:t>todos los proveedores que se encuentren en el sistema.</w:t>
            </w:r>
          </w:p>
        </w:tc>
      </w:tr>
      <w:tr w:rsidR="00EC5EF5" w:rsidRPr="0008646B" w14:paraId="0CA66094" w14:textId="77777777" w:rsidTr="008675A3">
        <w:tc>
          <w:tcPr>
            <w:tcW w:w="4414" w:type="dxa"/>
            <w:gridSpan w:val="2"/>
          </w:tcPr>
          <w:p w14:paraId="132D7A5C" w14:textId="1563F721" w:rsidR="00EC5EF5" w:rsidRPr="00236AD3" w:rsidRDefault="00236AD3" w:rsidP="00236AD3">
            <w:pPr>
              <w:pStyle w:val="Prrafodelista"/>
              <w:numPr>
                <w:ilvl w:val="0"/>
                <w:numId w:val="17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oficinista confirma la operación y finaliza el caso de uso.</w:t>
            </w:r>
          </w:p>
        </w:tc>
        <w:tc>
          <w:tcPr>
            <w:tcW w:w="4414" w:type="dxa"/>
          </w:tcPr>
          <w:p w14:paraId="52BBE0A8" w14:textId="492B90ED" w:rsidR="00EC5EF5" w:rsidRPr="00236AD3" w:rsidRDefault="00EC5EF5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EC5EF5" w:rsidRPr="00EC5FEE" w14:paraId="0AB43627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65D3D58C" w14:textId="77777777" w:rsidR="00EC5EF5" w:rsidRPr="00EC5FEE" w:rsidRDefault="00EC5EF5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EC5EF5" w:rsidRPr="00236AD3" w14:paraId="0FF90151" w14:textId="77777777" w:rsidTr="008675A3">
        <w:tc>
          <w:tcPr>
            <w:tcW w:w="4414" w:type="dxa"/>
            <w:gridSpan w:val="2"/>
          </w:tcPr>
          <w:p w14:paraId="3E8E24EC" w14:textId="77777777" w:rsidR="00EC5EF5" w:rsidRPr="00EC5FEE" w:rsidRDefault="00EC5EF5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6E2B58C2" w14:textId="676A3589" w:rsidR="00EC5EF5" w:rsidRPr="00EC5FEE" w:rsidRDefault="00EC5EF5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50617BE6" w14:textId="46DB0C9B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36AD3" w:rsidRPr="00EC5FEE" w14:paraId="36EDE03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DEF6D2" w14:textId="3379530D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AFA8DC" w14:textId="0B900A46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Entrada</w:t>
            </w:r>
          </w:p>
        </w:tc>
      </w:tr>
      <w:tr w:rsidR="00236AD3" w:rsidRPr="00EC5FEE" w14:paraId="764EC5D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EBF1463" w14:textId="43AC11AC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37E1093" w14:textId="0BD5AE5B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236AD3" w:rsidRPr="0008646B" w14:paraId="2946297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708E5A1" w14:textId="3BE5C79B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5E3C90" w14:textId="739187F8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entrada a la planta</w:t>
            </w:r>
          </w:p>
        </w:tc>
      </w:tr>
      <w:tr w:rsidR="00236AD3" w:rsidRPr="00EC5FEE" w14:paraId="64A5F92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3B0B8AF" w14:textId="546782C5" w:rsidR="00236AD3" w:rsidRPr="00EC5FEE" w:rsidRDefault="00236AD3" w:rsidP="00236AD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2DA9C2E1" w14:textId="749FFC82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RF5.1</w:t>
            </w:r>
          </w:p>
        </w:tc>
      </w:tr>
      <w:tr w:rsidR="00236AD3" w:rsidRPr="0008646B" w14:paraId="561E039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E53DE40" w14:textId="77777777" w:rsidR="00236AD3" w:rsidRPr="00EC5FEE" w:rsidRDefault="00236AD3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28226FA" w14:textId="7071D55A" w:rsidR="00236AD3" w:rsidRPr="00EC5FEE" w:rsidRDefault="00236AD3" w:rsidP="00236AD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236AD3" w:rsidRPr="0008646B" w14:paraId="1AD83C0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87D59C1" w14:textId="77777777" w:rsidR="00236AD3" w:rsidRPr="00EC5FEE" w:rsidRDefault="00236AD3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5BE9290A" w14:textId="19570EBA" w:rsidR="00236AD3" w:rsidRPr="003D3744" w:rsidRDefault="00236AD3" w:rsidP="008675A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entrada a la planta.</w:t>
            </w:r>
          </w:p>
        </w:tc>
      </w:tr>
      <w:tr w:rsidR="00236AD3" w:rsidRPr="00CC2B8E" w14:paraId="51F0487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74829DE5" w14:textId="77777777" w:rsidR="00236AD3" w:rsidRPr="00EC5FEE" w:rsidRDefault="00236AD3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236AD3" w:rsidRPr="0008646B" w14:paraId="5F7E071C" w14:textId="77777777" w:rsidTr="008675A3">
        <w:tc>
          <w:tcPr>
            <w:tcW w:w="4414" w:type="dxa"/>
            <w:gridSpan w:val="2"/>
          </w:tcPr>
          <w:p w14:paraId="0A19A547" w14:textId="6DE9A35B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marca su entrada a la planta.</w:t>
            </w:r>
          </w:p>
        </w:tc>
        <w:tc>
          <w:tcPr>
            <w:tcW w:w="4414" w:type="dxa"/>
          </w:tcPr>
          <w:p w14:paraId="14E63B4F" w14:textId="77777777" w:rsidR="00236AD3" w:rsidRPr="00EC5FEE" w:rsidRDefault="00236AD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236AD3" w:rsidRPr="0008646B" w14:paraId="7FD78731" w14:textId="77777777" w:rsidTr="008675A3">
        <w:tc>
          <w:tcPr>
            <w:tcW w:w="4414" w:type="dxa"/>
            <w:gridSpan w:val="2"/>
          </w:tcPr>
          <w:p w14:paraId="00E3ACF8" w14:textId="77777777" w:rsidR="00236AD3" w:rsidRPr="00EC5FEE" w:rsidRDefault="00236AD3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96F59DF" w14:textId="60B5AFDE" w:rsidR="00236AD3" w:rsidRPr="00EC5FEE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corrobora que el empleado ya no haya marcado entrada para la fecha.</w:t>
            </w:r>
          </w:p>
        </w:tc>
      </w:tr>
      <w:tr w:rsidR="00236AD3" w:rsidRPr="0008646B" w14:paraId="7F249361" w14:textId="77777777" w:rsidTr="008675A3">
        <w:tc>
          <w:tcPr>
            <w:tcW w:w="4414" w:type="dxa"/>
            <w:gridSpan w:val="2"/>
          </w:tcPr>
          <w:p w14:paraId="0A6A5D89" w14:textId="3528CEDC" w:rsidR="00236AD3" w:rsidRPr="00236AD3" w:rsidRDefault="00236AD3" w:rsidP="00236AD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D9318A1" w14:textId="65A9D639" w:rsidR="00236AD3" w:rsidRPr="00236AD3" w:rsidRDefault="00236AD3" w:rsidP="00236AD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la entrada con los datos de fecha y hora y finaliza el caso de uso.</w:t>
            </w:r>
          </w:p>
        </w:tc>
      </w:tr>
      <w:tr w:rsidR="00236AD3" w:rsidRPr="00EC5FEE" w14:paraId="0A5FC010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36E79A" w14:textId="77777777" w:rsidR="00236AD3" w:rsidRPr="00EC5FEE" w:rsidRDefault="00236AD3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236AD3" w:rsidRPr="0008646B" w14:paraId="44B51C9D" w14:textId="77777777" w:rsidTr="008675A3">
        <w:tc>
          <w:tcPr>
            <w:tcW w:w="4414" w:type="dxa"/>
            <w:gridSpan w:val="2"/>
          </w:tcPr>
          <w:p w14:paraId="1657D35F" w14:textId="77777777" w:rsidR="00236AD3" w:rsidRPr="00EC5FEE" w:rsidRDefault="00236AD3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4254A7C6" w14:textId="6F1EB3A3" w:rsidR="00236AD3" w:rsidRPr="00EC5FEE" w:rsidRDefault="00236AD3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 xml:space="preserve">2.1 Si </w:t>
            </w:r>
            <w:r w:rsidR="005D64CF">
              <w:rPr>
                <w:rFonts w:cs="Arial"/>
                <w:sz w:val="24"/>
                <w:szCs w:val="24"/>
                <w:lang w:val="es-ES"/>
              </w:rPr>
              <w:t xml:space="preserve">el empleado </w:t>
            </w:r>
            <w:r>
              <w:rPr>
                <w:rFonts w:cs="Arial"/>
                <w:sz w:val="24"/>
                <w:szCs w:val="24"/>
                <w:lang w:val="es-ES"/>
              </w:rPr>
              <w:t>ya marco entrada</w:t>
            </w:r>
            <w:r w:rsidR="005D64CF">
              <w:rPr>
                <w:rFonts w:cs="Arial"/>
                <w:sz w:val="24"/>
                <w:szCs w:val="24"/>
                <w:lang w:val="es-ES"/>
              </w:rPr>
              <w:t>, s</w:t>
            </w:r>
            <w:r>
              <w:rPr>
                <w:rFonts w:cs="Arial"/>
                <w:sz w:val="24"/>
                <w:szCs w:val="24"/>
                <w:lang w:val="es-ES"/>
              </w:rPr>
              <w:t>e descarta la acción y finaliza el caso de uso.</w:t>
            </w:r>
          </w:p>
        </w:tc>
      </w:tr>
    </w:tbl>
    <w:p w14:paraId="5C7F7F48" w14:textId="7F0FE8D9" w:rsidR="00EC5EF5" w:rsidRDefault="00EC5EF5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51D57411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30C060E1" w14:textId="20EAA40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F516D28" w14:textId="77430F8F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Registrar Salida</w:t>
            </w:r>
          </w:p>
        </w:tc>
      </w:tr>
      <w:tr w:rsidR="005D64CF" w:rsidRPr="00EC5FEE" w14:paraId="0BF2F1C2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D29688" w14:textId="6A96BBD8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1DE59788" w14:textId="332BBA99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Empleado</w:t>
            </w:r>
          </w:p>
        </w:tc>
      </w:tr>
      <w:tr w:rsidR="005D64CF" w:rsidRPr="0008646B" w14:paraId="7F0E501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2315F8B" w14:textId="0153412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3B2B1696" w14:textId="3F4A1912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empleado registra la salida de la planta</w:t>
            </w:r>
          </w:p>
        </w:tc>
      </w:tr>
      <w:tr w:rsidR="005D64CF" w:rsidRPr="00EC5FEE" w14:paraId="3558B57C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6323336F" w14:textId="4AB8DD15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58790243" w14:textId="5ABAA262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RF5.2</w:t>
            </w:r>
          </w:p>
        </w:tc>
      </w:tr>
      <w:tr w:rsidR="005D64CF" w:rsidRPr="0008646B" w14:paraId="261BB190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737142A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070D58FE" w14:textId="77777777" w:rsidR="005D64CF" w:rsidRPr="00EC5FEE" w:rsidRDefault="005D64CF" w:rsidP="008675A3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exista el empleado en el sistema.</w:t>
            </w:r>
          </w:p>
        </w:tc>
      </w:tr>
      <w:tr w:rsidR="005D64CF" w:rsidRPr="0008646B" w14:paraId="3E1B4AC6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F779803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7A0F757E" w14:textId="624F7277" w:rsidR="005D64CF" w:rsidRPr="003D3744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Se registró una nueva salida de la planta.</w:t>
            </w:r>
          </w:p>
        </w:tc>
      </w:tr>
      <w:tr w:rsidR="005D64CF" w:rsidRPr="00CC2B8E" w14:paraId="69163A7A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8106C44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08646B" w14:paraId="604BC3AB" w14:textId="77777777" w:rsidTr="008675A3">
        <w:tc>
          <w:tcPr>
            <w:tcW w:w="4414" w:type="dxa"/>
            <w:gridSpan w:val="2"/>
          </w:tcPr>
          <w:p w14:paraId="14CE48FE" w14:textId="1DDD996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empleado marca su salida de la planta.</w:t>
            </w:r>
          </w:p>
        </w:tc>
        <w:tc>
          <w:tcPr>
            <w:tcW w:w="4414" w:type="dxa"/>
          </w:tcPr>
          <w:p w14:paraId="48D2F69D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08646B" w14:paraId="0A7B02F5" w14:textId="77777777" w:rsidTr="008675A3">
        <w:tc>
          <w:tcPr>
            <w:tcW w:w="4414" w:type="dxa"/>
            <w:gridSpan w:val="2"/>
          </w:tcPr>
          <w:p w14:paraId="559E60C5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37F343C1" w14:textId="01BEE320" w:rsidR="005D64CF" w:rsidRPr="00EC5FEE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corrobora que el empleado ya no haya marcado la salida para la fecha.</w:t>
            </w:r>
          </w:p>
        </w:tc>
      </w:tr>
      <w:tr w:rsidR="005D64CF" w:rsidRPr="0008646B" w14:paraId="0DDEB602" w14:textId="77777777" w:rsidTr="008675A3">
        <w:tc>
          <w:tcPr>
            <w:tcW w:w="4414" w:type="dxa"/>
            <w:gridSpan w:val="2"/>
          </w:tcPr>
          <w:p w14:paraId="2C2D1B31" w14:textId="77777777" w:rsidR="005D64CF" w:rsidRPr="00236AD3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978E464" w14:textId="24F3ACBC" w:rsidR="005D64CF" w:rsidRPr="00236AD3" w:rsidRDefault="005D64CF" w:rsidP="005D64CF">
            <w:pPr>
              <w:pStyle w:val="Prrafodelista"/>
              <w:numPr>
                <w:ilvl w:val="0"/>
                <w:numId w:val="19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guarda la salida con los datos de fecha y hora y finaliza el caso de uso.</w:t>
            </w:r>
          </w:p>
        </w:tc>
      </w:tr>
      <w:tr w:rsidR="005D64CF" w:rsidRPr="00EC5FEE" w14:paraId="79D4425B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3F930DC" w14:textId="77777777" w:rsidR="005D64CF" w:rsidRPr="00EC5FEE" w:rsidRDefault="005D64CF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08646B" w14:paraId="7CD41DC5" w14:textId="77777777" w:rsidTr="008675A3">
        <w:tc>
          <w:tcPr>
            <w:tcW w:w="4414" w:type="dxa"/>
            <w:gridSpan w:val="2"/>
          </w:tcPr>
          <w:p w14:paraId="5F02A67A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3B97542" w14:textId="79F1C35A" w:rsidR="005D64CF" w:rsidRPr="00EC5FEE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2.1 Si el empleado ya marco salida, se descarta la acción y finaliza el caso de uso.</w:t>
            </w:r>
          </w:p>
        </w:tc>
      </w:tr>
    </w:tbl>
    <w:p w14:paraId="2064C7F1" w14:textId="55572CCF" w:rsidR="005D64CF" w:rsidRDefault="005D64CF" w:rsidP="00431D6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5D64CF" w:rsidRPr="00EC5FEE" w14:paraId="099D9D45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04A2325A" w14:textId="6D85E7DA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706" w:type="dxa"/>
            <w:gridSpan w:val="2"/>
          </w:tcPr>
          <w:p w14:paraId="5D726BC7" w14:textId="74106C5B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Generar Registro Entrada – Salida</w:t>
            </w:r>
          </w:p>
        </w:tc>
      </w:tr>
      <w:tr w:rsidR="005D64CF" w:rsidRPr="00EC5FEE" w14:paraId="7E1D546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7EA709B9" w14:textId="3B748C39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Actor</w:t>
            </w:r>
          </w:p>
        </w:tc>
        <w:tc>
          <w:tcPr>
            <w:tcW w:w="6706" w:type="dxa"/>
            <w:gridSpan w:val="2"/>
          </w:tcPr>
          <w:p w14:paraId="692CFE1C" w14:textId="4DC51F36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Oficinista</w:t>
            </w:r>
          </w:p>
        </w:tc>
      </w:tr>
      <w:tr w:rsidR="005D64CF" w:rsidRPr="0008646B" w14:paraId="5ADAF3E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463C0AA0" w14:textId="45B82EAF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6706" w:type="dxa"/>
            <w:gridSpan w:val="2"/>
          </w:tcPr>
          <w:p w14:paraId="087064E2" w14:textId="4E84BB40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El oficinista genera un registro de entrada – salida de cada empleado para llevar un control de asistencias.</w:t>
            </w:r>
          </w:p>
        </w:tc>
      </w:tr>
      <w:tr w:rsidR="005D64CF" w:rsidRPr="00EC5FEE" w14:paraId="3EBB2E38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1CCB37BD" w14:textId="6E93F76C" w:rsidR="005D64CF" w:rsidRPr="00EC5FEE" w:rsidRDefault="005D64CF" w:rsidP="005D64CF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Referencia Cruzada</w:t>
            </w:r>
          </w:p>
        </w:tc>
        <w:tc>
          <w:tcPr>
            <w:tcW w:w="6706" w:type="dxa"/>
            <w:gridSpan w:val="2"/>
          </w:tcPr>
          <w:p w14:paraId="3B261332" w14:textId="22CF15B6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sz w:val="24"/>
                <w:szCs w:val="24"/>
                <w:lang w:val="es-ES"/>
              </w:rPr>
              <w:t>RF5.3</w:t>
            </w:r>
          </w:p>
        </w:tc>
      </w:tr>
      <w:tr w:rsidR="005D64CF" w:rsidRPr="0008646B" w14:paraId="701B1133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2DE8F801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6706" w:type="dxa"/>
            <w:gridSpan w:val="2"/>
          </w:tcPr>
          <w:p w14:paraId="5D7F1A26" w14:textId="54FFA41B" w:rsidR="005D64CF" w:rsidRPr="00EC5FEE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Que el oficinista este logueado.</w:t>
            </w:r>
          </w:p>
        </w:tc>
      </w:tr>
      <w:tr w:rsidR="005D64CF" w:rsidRPr="005D64CF" w14:paraId="44ACBC9E" w14:textId="77777777" w:rsidTr="008675A3">
        <w:tc>
          <w:tcPr>
            <w:tcW w:w="2122" w:type="dxa"/>
            <w:shd w:val="clear" w:color="auto" w:fill="9CC2E5" w:themeFill="accent1" w:themeFillTint="99"/>
          </w:tcPr>
          <w:p w14:paraId="596FB2DC" w14:textId="77777777" w:rsidR="005D64CF" w:rsidRPr="00EC5FEE" w:rsidRDefault="005D64CF" w:rsidP="008675A3">
            <w:pPr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 xml:space="preserve">Poscondición </w:t>
            </w:r>
          </w:p>
        </w:tc>
        <w:tc>
          <w:tcPr>
            <w:tcW w:w="6706" w:type="dxa"/>
            <w:gridSpan w:val="2"/>
          </w:tcPr>
          <w:p w14:paraId="2D2D79F7" w14:textId="723DCEF7" w:rsidR="005D64CF" w:rsidRPr="003D3744" w:rsidRDefault="005D64CF" w:rsidP="005D64CF">
            <w:pPr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CC2B8E" w14:paraId="1752798C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1CCC29B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Curso Típico de Eventos</w:t>
            </w:r>
          </w:p>
        </w:tc>
      </w:tr>
      <w:tr w:rsidR="005D64CF" w:rsidRPr="0008646B" w14:paraId="302F8A95" w14:textId="77777777" w:rsidTr="008675A3">
        <w:tc>
          <w:tcPr>
            <w:tcW w:w="4414" w:type="dxa"/>
            <w:gridSpan w:val="2"/>
          </w:tcPr>
          <w:p w14:paraId="520D9D0A" w14:textId="29E241F4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caso de uso comienza cuando el oficinista selecciona generar informe de asistencia.</w:t>
            </w:r>
          </w:p>
        </w:tc>
        <w:tc>
          <w:tcPr>
            <w:tcW w:w="4414" w:type="dxa"/>
          </w:tcPr>
          <w:p w14:paraId="6F4E76C6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08646B" w14:paraId="5F1BC95F" w14:textId="77777777" w:rsidTr="008675A3">
        <w:tc>
          <w:tcPr>
            <w:tcW w:w="4414" w:type="dxa"/>
            <w:gridSpan w:val="2"/>
          </w:tcPr>
          <w:p w14:paraId="2AE44B53" w14:textId="77777777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132A76C9" w14:textId="3952B32F" w:rsidR="005D64CF" w:rsidRPr="00EC5FEE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solicita que el oficinista seleccione el o los empleados para realizar el informe.</w:t>
            </w:r>
          </w:p>
        </w:tc>
      </w:tr>
      <w:tr w:rsidR="005D64CF" w:rsidRPr="0008646B" w14:paraId="073FE967" w14:textId="77777777" w:rsidTr="008675A3">
        <w:tc>
          <w:tcPr>
            <w:tcW w:w="4414" w:type="dxa"/>
            <w:gridSpan w:val="2"/>
          </w:tcPr>
          <w:p w14:paraId="48091EDF" w14:textId="7F8A42D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lastRenderedPageBreak/>
              <w:t>El oficinista selecciona el o los empleados y confirma la operación.</w:t>
            </w:r>
          </w:p>
        </w:tc>
        <w:tc>
          <w:tcPr>
            <w:tcW w:w="4414" w:type="dxa"/>
          </w:tcPr>
          <w:p w14:paraId="20F2374B" w14:textId="34B0D43D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  <w:tr w:rsidR="005D64CF" w:rsidRPr="0008646B" w14:paraId="5F6356AE" w14:textId="77777777" w:rsidTr="008675A3">
        <w:tc>
          <w:tcPr>
            <w:tcW w:w="4414" w:type="dxa"/>
            <w:gridSpan w:val="2"/>
          </w:tcPr>
          <w:p w14:paraId="721E2DB5" w14:textId="77777777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0ACC6C4C" w14:textId="48175DF3" w:rsidR="005D64CF" w:rsidRP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El sistema genera el informe según los registros de entrada y de salida que haya marcado el empleado.</w:t>
            </w:r>
          </w:p>
        </w:tc>
      </w:tr>
      <w:tr w:rsidR="005D64CF" w:rsidRPr="0008646B" w14:paraId="39FDA2E7" w14:textId="77777777" w:rsidTr="008675A3">
        <w:tc>
          <w:tcPr>
            <w:tcW w:w="4414" w:type="dxa"/>
            <w:gridSpan w:val="2"/>
          </w:tcPr>
          <w:p w14:paraId="11285BBD" w14:textId="77777777" w:rsidR="005D64CF" w:rsidRPr="005D64CF" w:rsidRDefault="005D64CF" w:rsidP="005D64CF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54541D87" w14:textId="301D23A9" w:rsidR="005D64CF" w:rsidRDefault="005D64CF" w:rsidP="005D64C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  <w:lang w:val="es-ES"/>
              </w:rPr>
              <w:t>Finaliza el caso de uso.</w:t>
            </w:r>
          </w:p>
        </w:tc>
      </w:tr>
      <w:tr w:rsidR="005D64CF" w:rsidRPr="00EC5FEE" w14:paraId="598C6384" w14:textId="77777777" w:rsidTr="008675A3">
        <w:tc>
          <w:tcPr>
            <w:tcW w:w="8828" w:type="dxa"/>
            <w:gridSpan w:val="3"/>
            <w:shd w:val="clear" w:color="auto" w:fill="9CC2E5" w:themeFill="accent1" w:themeFillTint="99"/>
          </w:tcPr>
          <w:p w14:paraId="39E9CDE3" w14:textId="77777777" w:rsidR="005D64CF" w:rsidRPr="00EC5FEE" w:rsidRDefault="005D64CF" w:rsidP="008675A3">
            <w:pPr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b/>
                <w:sz w:val="24"/>
                <w:szCs w:val="24"/>
                <w:lang w:val="es-ES"/>
              </w:rPr>
              <w:t>C</w:t>
            </w:r>
            <w:r w:rsidRPr="00EC5FEE">
              <w:rPr>
                <w:rFonts w:cs="Arial"/>
                <w:b/>
                <w:sz w:val="24"/>
                <w:szCs w:val="24"/>
                <w:lang w:val="es-ES"/>
              </w:rPr>
              <w:t>urso Alternativo de Eventos</w:t>
            </w:r>
          </w:p>
        </w:tc>
      </w:tr>
      <w:tr w:rsidR="005D64CF" w:rsidRPr="005D64CF" w14:paraId="7100F12C" w14:textId="77777777" w:rsidTr="008675A3">
        <w:tc>
          <w:tcPr>
            <w:tcW w:w="4414" w:type="dxa"/>
            <w:gridSpan w:val="2"/>
          </w:tcPr>
          <w:p w14:paraId="79D2A7ED" w14:textId="77777777" w:rsidR="005D64CF" w:rsidRPr="00EC5FEE" w:rsidRDefault="005D64CF" w:rsidP="008675A3">
            <w:pPr>
              <w:jc w:val="center"/>
              <w:rPr>
                <w:rFonts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</w:tcPr>
          <w:p w14:paraId="21811B4C" w14:textId="68EDE0EF" w:rsidR="005D64CF" w:rsidRPr="00EC5FEE" w:rsidRDefault="005D64CF" w:rsidP="008675A3">
            <w:pPr>
              <w:jc w:val="both"/>
              <w:rPr>
                <w:rFonts w:cs="Arial"/>
                <w:sz w:val="24"/>
                <w:szCs w:val="24"/>
                <w:lang w:val="es-ES"/>
              </w:rPr>
            </w:pPr>
          </w:p>
        </w:tc>
      </w:tr>
    </w:tbl>
    <w:p w14:paraId="0C5EED40" w14:textId="34E0CDE6" w:rsidR="005D64CF" w:rsidRDefault="005D64CF" w:rsidP="00431D6D">
      <w:pPr>
        <w:rPr>
          <w:lang w:val="es-ES"/>
        </w:rPr>
      </w:pPr>
    </w:p>
    <w:p w14:paraId="2F47CEF7" w14:textId="77777777" w:rsidR="002A55EF" w:rsidRDefault="002A55EF" w:rsidP="00431D6D">
      <w:pPr>
        <w:rPr>
          <w:lang w:val="es-ES"/>
        </w:rPr>
      </w:pPr>
    </w:p>
    <w:p w14:paraId="02A90EE2" w14:textId="7B25C1E8" w:rsidR="00EC5FEE" w:rsidRPr="006475DF" w:rsidRDefault="006475DF" w:rsidP="006475DF">
      <w:pPr>
        <w:pStyle w:val="Ttulo2"/>
        <w:rPr>
          <w:rFonts w:cs="Arial"/>
          <w:lang w:val="es-ES"/>
        </w:rPr>
      </w:pPr>
      <w:bookmarkStart w:id="21" w:name="_Toc17961476"/>
      <w:r>
        <w:rPr>
          <w:rFonts w:cs="Arial"/>
          <w:lang w:val="es-ES"/>
        </w:rPr>
        <w:t>Modelo de D</w:t>
      </w:r>
      <w:r w:rsidRPr="00EC5FEE">
        <w:rPr>
          <w:rFonts w:cs="Arial"/>
          <w:lang w:val="es-ES"/>
        </w:rPr>
        <w:t>ominio</w:t>
      </w:r>
      <w:bookmarkEnd w:id="21"/>
    </w:p>
    <w:p w14:paraId="2AAC9945" w14:textId="77777777" w:rsidR="00A8280F" w:rsidRDefault="00A8280F" w:rsidP="00A8280F">
      <w:pPr>
        <w:pStyle w:val="Ttulo3"/>
        <w:rPr>
          <w:lang w:val="es-ES"/>
        </w:rPr>
      </w:pPr>
      <w:bookmarkStart w:id="22" w:name="_Toc17961477"/>
      <w:r>
        <w:rPr>
          <w:lang w:val="es-ES"/>
        </w:rPr>
        <w:t>Lista de conceptos candidatos</w:t>
      </w:r>
      <w:bookmarkEnd w:id="22"/>
    </w:p>
    <w:p w14:paraId="3A80A324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Tipo de trabajo</w:t>
      </w:r>
    </w:p>
    <w:p w14:paraId="73FF79F6" w14:textId="77777777" w:rsid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2AF6C310" w14:textId="77777777" w:rsidR="00866CE2" w:rsidRPr="00866CE2" w:rsidRDefault="00866CE2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Nivel de prioridad</w:t>
      </w:r>
    </w:p>
    <w:p w14:paraId="57A5F77B" w14:textId="77777777" w:rsidR="00A8280F" w:rsidRPr="00866CE2" w:rsidRDefault="00A8280F" w:rsidP="00866CE2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Foto</w:t>
      </w:r>
    </w:p>
    <w:p w14:paraId="15140C24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 Pendiente</w:t>
      </w:r>
    </w:p>
    <w:p w14:paraId="3D228E7B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71C0D08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Tiempo de trabajo</w:t>
      </w:r>
    </w:p>
    <w:p w14:paraId="0D0C048A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Productos</w:t>
      </w:r>
    </w:p>
    <w:p w14:paraId="2116D89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</w:p>
    <w:p w14:paraId="04808E2D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Ubicación </w:t>
      </w:r>
    </w:p>
    <w:p w14:paraId="52DAFBFC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Prioridad</w:t>
      </w:r>
    </w:p>
    <w:p w14:paraId="3601CFC2" w14:textId="77777777" w:rsidR="00A8280F" w:rsidRDefault="00A8280F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Stock</w:t>
      </w:r>
    </w:p>
    <w:p w14:paraId="7E8C1DD0" w14:textId="77777777" w:rsidR="00A8280F" w:rsidRDefault="00A8280F" w:rsidP="00A8280F">
      <w:pPr>
        <w:rPr>
          <w:lang w:val="es-ES"/>
        </w:rPr>
      </w:pPr>
    </w:p>
    <w:p w14:paraId="6060BAAF" w14:textId="77777777" w:rsidR="00A8280F" w:rsidRDefault="00A8280F" w:rsidP="00A8280F">
      <w:pPr>
        <w:pStyle w:val="Ttulo3"/>
        <w:rPr>
          <w:lang w:val="es-ES"/>
        </w:rPr>
      </w:pPr>
      <w:bookmarkStart w:id="23" w:name="_Toc17961478"/>
      <w:r>
        <w:rPr>
          <w:lang w:val="es-ES"/>
        </w:rPr>
        <w:t>Lista de conceptos idóneos</w:t>
      </w:r>
      <w:bookmarkEnd w:id="23"/>
    </w:p>
    <w:p w14:paraId="4F72565D" w14:textId="5AD14A35" w:rsidR="00D71789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Socio</w:t>
      </w:r>
    </w:p>
    <w:p w14:paraId="2A18AD9E" w14:textId="730EAE34" w:rsidR="00456A0E" w:rsidRDefault="00456A0E" w:rsidP="00A8280F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Rec</w:t>
      </w:r>
      <w:r w:rsidR="00C81B96">
        <w:rPr>
          <w:lang w:val="es-ES"/>
        </w:rPr>
        <w:t>l</w:t>
      </w:r>
      <w:r>
        <w:rPr>
          <w:lang w:val="es-ES"/>
        </w:rPr>
        <w:t>amo</w:t>
      </w:r>
    </w:p>
    <w:p w14:paraId="1C2553DA" w14:textId="05CC077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Trabajo</w:t>
      </w:r>
    </w:p>
    <w:p w14:paraId="7F4739FE" w14:textId="4DB8A39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Producto</w:t>
      </w:r>
    </w:p>
    <w:p w14:paraId="49F4A126" w14:textId="77777777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Documentación</w:t>
      </w:r>
    </w:p>
    <w:p w14:paraId="60DCAACF" w14:textId="4A742773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Almacén</w:t>
      </w:r>
    </w:p>
    <w:p w14:paraId="3F6939C4" w14:textId="78EAE908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Empleado</w:t>
      </w:r>
    </w:p>
    <w:p w14:paraId="66FAD6E8" w14:textId="5DADE5AA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Asistencia</w:t>
      </w:r>
    </w:p>
    <w:p w14:paraId="73508DE3" w14:textId="68FE44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Pedido</w:t>
      </w:r>
    </w:p>
    <w:p w14:paraId="7D95BCAE" w14:textId="4DC3FE79" w:rsidR="00456A0E" w:rsidRDefault="00456A0E" w:rsidP="00456A0E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Flujo de Trabajo</w:t>
      </w:r>
      <w:r w:rsidR="006E20FA">
        <w:rPr>
          <w:lang w:val="es-ES"/>
        </w:rPr>
        <w:tab/>
      </w:r>
    </w:p>
    <w:p w14:paraId="0BAC59FD" w14:textId="20DA4B6E" w:rsidR="00D71789" w:rsidRPr="0037145C" w:rsidRDefault="00456A0E" w:rsidP="00D7178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Proveedor</w:t>
      </w:r>
    </w:p>
    <w:p w14:paraId="50FE58AD" w14:textId="67C894A2" w:rsidR="00D71789" w:rsidRDefault="002A55EF" w:rsidP="002A55EF">
      <w:pPr>
        <w:pStyle w:val="Ttulo3"/>
        <w:rPr>
          <w:lang w:val="es-ES"/>
        </w:rPr>
      </w:pPr>
      <w:bookmarkStart w:id="24" w:name="_Toc17961479"/>
      <w:r>
        <w:rPr>
          <w:lang w:val="es-ES"/>
        </w:rPr>
        <w:lastRenderedPageBreak/>
        <w:t>Modelado del Dominio</w:t>
      </w:r>
      <w:bookmarkEnd w:id="24"/>
    </w:p>
    <w:p w14:paraId="36C14282" w14:textId="059DEDD3" w:rsidR="002A55EF" w:rsidRDefault="0055417A" w:rsidP="00D71789">
      <w:pPr>
        <w:rPr>
          <w:lang w:val="es-ES"/>
        </w:rPr>
      </w:pPr>
      <w:r w:rsidRPr="0055417A">
        <w:rPr>
          <w:noProof/>
        </w:rPr>
        <w:drawing>
          <wp:inline distT="0" distB="0" distL="0" distR="0" wp14:anchorId="78DED407" wp14:editId="7A242046">
            <wp:extent cx="5612130" cy="2317958"/>
            <wp:effectExtent l="0" t="0" r="7620" b="6350"/>
            <wp:docPr id="5" name="Imagen 5" descr="C:\laragon\www\Documentacion\Diagramas\Modelo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aragon\www\Documentacion\Diagramas\ModeloDomin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1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61FD" w14:textId="77777777" w:rsidR="0055417A" w:rsidRDefault="0055417A" w:rsidP="00D71789">
      <w:pPr>
        <w:rPr>
          <w:lang w:val="es-ES"/>
        </w:rPr>
      </w:pPr>
    </w:p>
    <w:p w14:paraId="1BFFE288" w14:textId="5599428F" w:rsidR="00D71789" w:rsidRPr="00D71789" w:rsidRDefault="00D71789" w:rsidP="00D71789">
      <w:pPr>
        <w:pStyle w:val="Ttulo3"/>
        <w:rPr>
          <w:lang w:val="es-ES"/>
        </w:rPr>
      </w:pPr>
      <w:bookmarkStart w:id="25" w:name="_Toc17961480"/>
      <w:r>
        <w:rPr>
          <w:lang w:val="es-ES"/>
        </w:rPr>
        <w:t>Descripción formal de los conceptos</w:t>
      </w:r>
      <w:bookmarkEnd w:id="25"/>
    </w:p>
    <w:p w14:paraId="0CE90976" w14:textId="739B59EA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71789" w14:paraId="154333A9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4DBAE77" w14:textId="5F12386F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3AC0E5F8" w14:textId="18CEB0BB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>Socio</w:t>
            </w:r>
          </w:p>
        </w:tc>
      </w:tr>
      <w:tr w:rsidR="00D71789" w:rsidRPr="0008646B" w14:paraId="5EC3A8D2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4E21A8B2" w14:textId="0BFD5D78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7C518762" w14:textId="20D06B06" w:rsidR="00D71789" w:rsidRDefault="00D71789" w:rsidP="00A8280F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una abstracción de una persona que </w:t>
            </w:r>
            <w:r w:rsidR="00ED27AF">
              <w:rPr>
                <w:lang w:val="es-ES"/>
              </w:rPr>
              <w:t>recibe el servicio de agua potable de la cooperativa.</w:t>
            </w:r>
          </w:p>
        </w:tc>
      </w:tr>
      <w:tr w:rsidR="00D71789" w:rsidRPr="0008646B" w14:paraId="10760ADB" w14:textId="77777777" w:rsidTr="00D71789">
        <w:tc>
          <w:tcPr>
            <w:tcW w:w="1980" w:type="dxa"/>
            <w:shd w:val="clear" w:color="auto" w:fill="9CC2E5" w:themeFill="accent1" w:themeFillTint="99"/>
          </w:tcPr>
          <w:p w14:paraId="133061A0" w14:textId="1BA6F84D" w:rsidR="00D71789" w:rsidRPr="00D71789" w:rsidRDefault="00D71789" w:rsidP="00A8280F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21DE8BA" w14:textId="2B55B60D" w:rsidR="00D71789" w:rsidRDefault="00ED27AF" w:rsidP="00A8280F">
            <w:pPr>
              <w:rPr>
                <w:lang w:val="es-ES"/>
              </w:rPr>
            </w:pPr>
            <w:r>
              <w:rPr>
                <w:lang w:val="es-ES"/>
              </w:rPr>
              <w:t>Todos los socios que reciban el servicio</w:t>
            </w:r>
          </w:p>
        </w:tc>
      </w:tr>
    </w:tbl>
    <w:p w14:paraId="29D54A6A" w14:textId="7618816E" w:rsidR="00D71789" w:rsidRDefault="00D71789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3539B6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313445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532B43E" w14:textId="1995461C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Reclamo</w:t>
            </w:r>
          </w:p>
        </w:tc>
      </w:tr>
      <w:tr w:rsidR="00ED27AF" w:rsidRPr="0008646B" w14:paraId="7163F43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21BD9DF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181F36B" w14:textId="5BBEF9EA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algún problema que tengan los socios con respecto al servicio que brinda la cooperativa de agua.</w:t>
            </w:r>
          </w:p>
        </w:tc>
      </w:tr>
      <w:tr w:rsidR="00ED27AF" w:rsidRPr="0008646B" w14:paraId="39B6CB0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29CB020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701D93AA" w14:textId="71E11851" w:rsidR="00ED27AF" w:rsidRDefault="00ED27AF" w:rsidP="00ED27AF">
            <w:pPr>
              <w:rPr>
                <w:lang w:val="es-ES"/>
              </w:rPr>
            </w:pPr>
            <w:r>
              <w:rPr>
                <w:lang w:val="es-ES"/>
              </w:rPr>
              <w:t>Toda la información relacionada con los inconvenientes de los socios</w:t>
            </w:r>
          </w:p>
        </w:tc>
      </w:tr>
    </w:tbl>
    <w:p w14:paraId="252A4E87" w14:textId="77777777" w:rsidR="00ED27AF" w:rsidRDefault="00ED27A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D27AF" w14:paraId="1EC88ED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332D67B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05B0480" w14:textId="156A0F0F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>Trabajo</w:t>
            </w:r>
          </w:p>
        </w:tc>
      </w:tr>
      <w:tr w:rsidR="00ED27AF" w:rsidRPr="0008646B" w14:paraId="4F92036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F1CE756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62E3932D" w14:textId="5824D219" w:rsidR="00ED27AF" w:rsidRDefault="00ED27AF" w:rsidP="003D3744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trabajo a llevar a cabo por el empleado. </w:t>
            </w:r>
          </w:p>
        </w:tc>
      </w:tr>
      <w:tr w:rsidR="00ED27AF" w:rsidRPr="0008646B" w14:paraId="40A642E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F989EDE" w14:textId="77777777" w:rsidR="00ED27AF" w:rsidRPr="00D71789" w:rsidRDefault="00ED27AF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0D138371" w14:textId="2C012826" w:rsidR="00ED27AF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trabajos que el empleado tenga por realizar o ya lo haya llevado a cabo </w:t>
            </w:r>
          </w:p>
        </w:tc>
      </w:tr>
    </w:tbl>
    <w:p w14:paraId="631C9D60" w14:textId="31166A21" w:rsidR="00A8280F" w:rsidRDefault="00A8280F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7C200863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F64896C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EF8DC17" w14:textId="63628419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Producto</w:t>
            </w:r>
          </w:p>
        </w:tc>
      </w:tr>
      <w:tr w:rsidR="00DD1D6D" w:rsidRPr="0008646B" w14:paraId="5FBB834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3EEBA5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286FAFE4" w14:textId="53AAECBE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de cada producto tal como nombre, descripción y cantidad disponible del mismo. </w:t>
            </w:r>
          </w:p>
        </w:tc>
      </w:tr>
      <w:tr w:rsidR="00DD1D6D" w:rsidRPr="0008646B" w14:paraId="483092C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7A86FF8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3DC5EE0" w14:textId="18019AFF" w:rsidR="00DD1D6D" w:rsidRDefault="00DD1D6D" w:rsidP="00DD1D6D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productos existentes físicamente en el almacén de la empresa </w:t>
            </w:r>
          </w:p>
        </w:tc>
      </w:tr>
    </w:tbl>
    <w:p w14:paraId="43F23EEB" w14:textId="65D8569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1D6D" w14:paraId="0263FE1A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CDA7B2F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4B4AD2A" w14:textId="6510A0D1" w:rsidR="00DD1D6D" w:rsidRDefault="00DD1D6D" w:rsidP="003D3744">
            <w:pPr>
              <w:rPr>
                <w:lang w:val="es-ES"/>
              </w:rPr>
            </w:pPr>
            <w:r>
              <w:rPr>
                <w:lang w:val="es-ES"/>
              </w:rPr>
              <w:t>Almacén</w:t>
            </w:r>
          </w:p>
        </w:tc>
      </w:tr>
      <w:tr w:rsidR="00DD1D6D" w:rsidRPr="0008646B" w14:paraId="1B3FD11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117D6C1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lastRenderedPageBreak/>
              <w:t>Intención</w:t>
            </w:r>
          </w:p>
        </w:tc>
        <w:tc>
          <w:tcPr>
            <w:tcW w:w="6848" w:type="dxa"/>
          </w:tcPr>
          <w:p w14:paraId="1A968382" w14:textId="12B691F9" w:rsidR="00DD1D6D" w:rsidRDefault="00DD1D6D" w:rsidP="000C2DC2">
            <w:pPr>
              <w:rPr>
                <w:lang w:val="es-ES"/>
              </w:rPr>
            </w:pPr>
            <w:r>
              <w:rPr>
                <w:lang w:val="es-ES"/>
              </w:rPr>
              <w:t xml:space="preserve">Representa información </w:t>
            </w:r>
            <w:r w:rsidR="000C2DC2">
              <w:rPr>
                <w:lang w:val="es-ES"/>
              </w:rPr>
              <w:t xml:space="preserve"> sobre el lugar donde se guardan los productos para su posterior uso.</w:t>
            </w:r>
          </w:p>
        </w:tc>
      </w:tr>
      <w:tr w:rsidR="00DD1D6D" w:rsidRPr="0008646B" w14:paraId="098C57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A454867" w14:textId="77777777" w:rsidR="00DD1D6D" w:rsidRPr="00D71789" w:rsidRDefault="00DD1D6D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EF78A95" w14:textId="6E989751" w:rsidR="00DD1D6D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almacenes con las que la cooperativa cuente en distintas ubicaciones.</w:t>
            </w:r>
          </w:p>
        </w:tc>
      </w:tr>
    </w:tbl>
    <w:p w14:paraId="377E2191" w14:textId="16D2BBF3" w:rsidR="00DD1D6D" w:rsidRDefault="00DD1D6D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1F49036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BB62F91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74BBAC6" w14:textId="64E43A87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0C2DC2" w:rsidRPr="0008646B" w14:paraId="5F76634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F13D56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6EF254A" w14:textId="4DF95B40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que trabaja en la cooperativa de agua.</w:t>
            </w:r>
          </w:p>
        </w:tc>
      </w:tr>
      <w:tr w:rsidR="000C2DC2" w:rsidRPr="0008646B" w14:paraId="2C93407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5BCC2529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41BA8BD5" w14:textId="49551448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Todos los empleados que trabajen tanto en la planta como en la oficina.</w:t>
            </w:r>
          </w:p>
        </w:tc>
      </w:tr>
    </w:tbl>
    <w:p w14:paraId="2D8112AD" w14:textId="08F2C997" w:rsidR="000C2DC2" w:rsidRDefault="000C2DC2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C2DC2" w14:paraId="409BC601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EF65FDF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7CC8DB8E" w14:textId="643B17B0" w:rsidR="000C2DC2" w:rsidRDefault="000C2DC2" w:rsidP="003D3744">
            <w:pPr>
              <w:rPr>
                <w:lang w:val="es-ES"/>
              </w:rPr>
            </w:pPr>
            <w:r>
              <w:rPr>
                <w:lang w:val="es-ES"/>
              </w:rPr>
              <w:t>Asistencia</w:t>
            </w:r>
          </w:p>
        </w:tc>
      </w:tr>
      <w:tr w:rsidR="000C2DC2" w:rsidRPr="0008646B" w14:paraId="65047A0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3307F21A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52DF8BD6" w14:textId="44F077E5" w:rsidR="000C2DC2" w:rsidRDefault="000C2DC2" w:rsidP="000C2DC2">
            <w:pPr>
              <w:rPr>
                <w:lang w:val="es-ES"/>
              </w:rPr>
            </w:pPr>
            <w:r>
              <w:rPr>
                <w:lang w:val="es-ES"/>
              </w:rPr>
              <w:t>Representa información</w:t>
            </w:r>
            <w:r w:rsidR="005A54B7">
              <w:rPr>
                <w:lang w:val="es-ES"/>
              </w:rPr>
              <w:t xml:space="preserve"> acerca de las entradas y</w:t>
            </w:r>
            <w:r>
              <w:rPr>
                <w:lang w:val="es-ES"/>
              </w:rPr>
              <w:t xml:space="preserve"> salidas del empleado a la planta de la cooperativa</w:t>
            </w:r>
            <w:r w:rsidR="005A54B7">
              <w:rPr>
                <w:lang w:val="es-ES"/>
              </w:rPr>
              <w:t>.</w:t>
            </w:r>
          </w:p>
        </w:tc>
      </w:tr>
      <w:tr w:rsidR="000C2DC2" w:rsidRPr="0008646B" w14:paraId="3EBF425B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7C9CD28" w14:textId="77777777" w:rsidR="000C2DC2" w:rsidRPr="00D71789" w:rsidRDefault="000C2DC2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13D07257" w14:textId="14A28998" w:rsidR="000C2DC2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la asistencia del empleado. </w:t>
            </w:r>
          </w:p>
        </w:tc>
      </w:tr>
    </w:tbl>
    <w:p w14:paraId="652C48EC" w14:textId="1A08ACC7" w:rsidR="000C2DC2" w:rsidRDefault="000C2DC2" w:rsidP="00A8280F">
      <w:pPr>
        <w:rPr>
          <w:lang w:val="es-ES"/>
        </w:rPr>
      </w:pPr>
    </w:p>
    <w:p w14:paraId="59D8FB2C" w14:textId="77777777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488820E2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60BF4487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4B4D625" w14:textId="6C0A55B3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Pedido</w:t>
            </w:r>
          </w:p>
        </w:tc>
      </w:tr>
      <w:tr w:rsidR="005A54B7" w:rsidRPr="0008646B" w14:paraId="27342585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296256F8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3CAF2BE8" w14:textId="0042CAD6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un pedido de productos, la cantidad y a que proveedor se realizó el pedido.</w:t>
            </w:r>
          </w:p>
        </w:tc>
      </w:tr>
      <w:tr w:rsidR="005A54B7" w:rsidRPr="0008646B" w14:paraId="2F98F556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169028A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337521A8" w14:textId="14464A89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Toda información relacionada a cada pedido. </w:t>
            </w:r>
          </w:p>
        </w:tc>
      </w:tr>
    </w:tbl>
    <w:p w14:paraId="5765356C" w14:textId="61E2E1DD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5A54B7" w14:paraId="503AE754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0B7D7424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66DD3B5A" w14:textId="6B50A95E" w:rsidR="005A54B7" w:rsidRDefault="005A54B7" w:rsidP="003D3744">
            <w:pPr>
              <w:rPr>
                <w:lang w:val="es-ES"/>
              </w:rPr>
            </w:pPr>
            <w:r>
              <w:rPr>
                <w:lang w:val="es-ES"/>
              </w:rPr>
              <w:t>Proveedor</w:t>
            </w:r>
          </w:p>
        </w:tc>
      </w:tr>
      <w:tr w:rsidR="005A54B7" w:rsidRPr="0008646B" w14:paraId="5D026AB9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7EC9501D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0C135722" w14:textId="4F3D1EAD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>Representa una abstracción de una persona o ente que vende productos a la cooperativa.</w:t>
            </w:r>
          </w:p>
        </w:tc>
      </w:tr>
      <w:tr w:rsidR="005A54B7" w:rsidRPr="0008646B" w14:paraId="63CB2848" w14:textId="77777777" w:rsidTr="003D3744">
        <w:tc>
          <w:tcPr>
            <w:tcW w:w="1980" w:type="dxa"/>
            <w:shd w:val="clear" w:color="auto" w:fill="9CC2E5" w:themeFill="accent1" w:themeFillTint="99"/>
          </w:tcPr>
          <w:p w14:paraId="40C51DF6" w14:textId="77777777" w:rsidR="005A54B7" w:rsidRPr="00D71789" w:rsidRDefault="005A54B7" w:rsidP="003D3744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651B4FA4" w14:textId="1AC0F4B2" w:rsidR="005A54B7" w:rsidRDefault="005A54B7" w:rsidP="005A54B7">
            <w:pPr>
              <w:rPr>
                <w:lang w:val="es-ES"/>
              </w:rPr>
            </w:pPr>
            <w:r>
              <w:rPr>
                <w:lang w:val="es-ES"/>
              </w:rPr>
              <w:t xml:space="preserve">Todos los proveedores que vendar productos a la cooperativa. </w:t>
            </w:r>
          </w:p>
        </w:tc>
      </w:tr>
    </w:tbl>
    <w:p w14:paraId="57FFCD8D" w14:textId="1282643A" w:rsidR="005A54B7" w:rsidRDefault="005A54B7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404DD866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8D68ECF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2A314C6E" w14:textId="571B19EF" w:rsidR="00456A0E" w:rsidRDefault="00456A0E" w:rsidP="00552A69">
            <w:pPr>
              <w:rPr>
                <w:lang w:val="es-ES"/>
              </w:rPr>
            </w:pPr>
            <w:r>
              <w:rPr>
                <w:lang w:val="es-ES"/>
              </w:rPr>
              <w:t>Flujo de Trabajo</w:t>
            </w:r>
          </w:p>
        </w:tc>
      </w:tr>
      <w:tr w:rsidR="00456A0E" w:rsidRPr="0008646B" w14:paraId="0683E7DF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573A2FD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04086E5" w14:textId="7AF1C2DF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en qué orden deben realizarse los trabajos en la empresa.</w:t>
            </w:r>
          </w:p>
        </w:tc>
      </w:tr>
      <w:tr w:rsidR="00456A0E" w:rsidRPr="0008646B" w14:paraId="46ECC0E7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0D62FFFA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2A02C282" w14:textId="61FFD732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Toda información relacionada a un flujo de trabajo.</w:t>
            </w:r>
          </w:p>
        </w:tc>
      </w:tr>
    </w:tbl>
    <w:p w14:paraId="2F4BC523" w14:textId="5931CD72" w:rsidR="00456A0E" w:rsidRDefault="00456A0E" w:rsidP="00A8280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456A0E" w14:paraId="1B08BD93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2A5B63D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Símbolo</w:t>
            </w:r>
          </w:p>
        </w:tc>
        <w:tc>
          <w:tcPr>
            <w:tcW w:w="6848" w:type="dxa"/>
          </w:tcPr>
          <w:p w14:paraId="0F110565" w14:textId="72337A68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 xml:space="preserve">Documentación </w:t>
            </w:r>
          </w:p>
        </w:tc>
      </w:tr>
      <w:tr w:rsidR="00456A0E" w:rsidRPr="0008646B" w14:paraId="4684C411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395D67A0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Intención</w:t>
            </w:r>
          </w:p>
        </w:tc>
        <w:tc>
          <w:tcPr>
            <w:tcW w:w="6848" w:type="dxa"/>
          </w:tcPr>
          <w:p w14:paraId="4F5D39F1" w14:textId="3BD6434B" w:rsidR="00456A0E" w:rsidRDefault="00456A0E" w:rsidP="00456A0E">
            <w:pPr>
              <w:rPr>
                <w:lang w:val="es-ES"/>
              </w:rPr>
            </w:pPr>
            <w:r>
              <w:rPr>
                <w:lang w:val="es-ES"/>
              </w:rPr>
              <w:t>Representa información acerca de que documentos se necesitan para llevar a cabo un reclamo.</w:t>
            </w:r>
          </w:p>
        </w:tc>
      </w:tr>
      <w:tr w:rsidR="00456A0E" w:rsidRPr="0008646B" w14:paraId="3611B9B4" w14:textId="77777777" w:rsidTr="00552A69">
        <w:tc>
          <w:tcPr>
            <w:tcW w:w="1980" w:type="dxa"/>
            <w:shd w:val="clear" w:color="auto" w:fill="9CC2E5" w:themeFill="accent1" w:themeFillTint="99"/>
          </w:tcPr>
          <w:p w14:paraId="6E62A121" w14:textId="77777777" w:rsidR="00456A0E" w:rsidRPr="00D71789" w:rsidRDefault="00456A0E" w:rsidP="00552A69">
            <w:pPr>
              <w:rPr>
                <w:b/>
                <w:sz w:val="24"/>
                <w:lang w:val="es-ES"/>
              </w:rPr>
            </w:pPr>
            <w:r w:rsidRPr="00D71789">
              <w:rPr>
                <w:b/>
                <w:sz w:val="24"/>
                <w:lang w:val="es-ES"/>
              </w:rPr>
              <w:t>Extensión</w:t>
            </w:r>
          </w:p>
        </w:tc>
        <w:tc>
          <w:tcPr>
            <w:tcW w:w="6848" w:type="dxa"/>
          </w:tcPr>
          <w:p w14:paraId="58CC70D6" w14:textId="195793A0" w:rsidR="00456A0E" w:rsidRDefault="0037145C" w:rsidP="00456A0E">
            <w:pPr>
              <w:rPr>
                <w:lang w:val="es-ES"/>
              </w:rPr>
            </w:pPr>
            <w:r>
              <w:rPr>
                <w:lang w:val="es-ES"/>
              </w:rPr>
              <w:t>Toda la documentación asociada a un reclamo.</w:t>
            </w:r>
          </w:p>
        </w:tc>
      </w:tr>
    </w:tbl>
    <w:p w14:paraId="66A38613" w14:textId="62448089" w:rsidR="0055417A" w:rsidRDefault="0055417A" w:rsidP="00A8280F">
      <w:pPr>
        <w:rPr>
          <w:lang w:val="es-ES"/>
        </w:rPr>
      </w:pPr>
    </w:p>
    <w:p w14:paraId="646723B9" w14:textId="04437B94" w:rsidR="0055417A" w:rsidRDefault="0055417A" w:rsidP="00A8280F">
      <w:pPr>
        <w:rPr>
          <w:lang w:val="es-ES"/>
        </w:rPr>
      </w:pPr>
      <w:r>
        <w:rPr>
          <w:lang w:val="es-ES"/>
        </w:rPr>
        <w:br w:type="page"/>
      </w:r>
    </w:p>
    <w:p w14:paraId="12D2F922" w14:textId="2049D3F1" w:rsidR="0055417A" w:rsidRDefault="0055417A" w:rsidP="0055417A">
      <w:pPr>
        <w:pStyle w:val="Ttulo2"/>
        <w:rPr>
          <w:lang w:val="es-ES"/>
        </w:rPr>
      </w:pPr>
      <w:bookmarkStart w:id="26" w:name="_Toc17961481"/>
      <w:r>
        <w:rPr>
          <w:lang w:val="es-ES"/>
        </w:rPr>
        <w:lastRenderedPageBreak/>
        <w:t>Diagrama de Secuencia de Sistema</w:t>
      </w:r>
      <w:bookmarkEnd w:id="26"/>
    </w:p>
    <w:p w14:paraId="4B549480" w14:textId="77777777" w:rsidR="0055417A" w:rsidRPr="0055417A" w:rsidRDefault="0055417A" w:rsidP="0055417A">
      <w:pPr>
        <w:rPr>
          <w:lang w:val="es-ES"/>
        </w:rPr>
      </w:pPr>
    </w:p>
    <w:sectPr w:rsidR="0055417A" w:rsidRPr="0055417A" w:rsidSect="006475DF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Javier Kachuka" w:date="2019-06-10T10:08:00Z" w:initials="JK">
    <w:p w14:paraId="16F2E583" w14:textId="77777777" w:rsidR="0008646B" w:rsidRDefault="0008646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3552EC">
        <w:rPr>
          <w:lang w:val="es-ES"/>
        </w:rPr>
        <w:t xml:space="preserve">El empleado y oficinista no representan lo mismo? </w:t>
      </w:r>
      <w:r>
        <w:rPr>
          <w:lang w:val="es-ES"/>
        </w:rPr>
        <w:t>Con distintos roles</w:t>
      </w:r>
    </w:p>
    <w:p w14:paraId="7F5B9559" w14:textId="77777777" w:rsidR="0008646B" w:rsidRPr="003552EC" w:rsidRDefault="0008646B">
      <w:pPr>
        <w:pStyle w:val="Textocomentario"/>
        <w:rPr>
          <w:lang w:val="es-E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5B955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3C240" w14:textId="77777777" w:rsidR="007E6C42" w:rsidRDefault="007E6C42" w:rsidP="006475DF">
      <w:pPr>
        <w:spacing w:after="0" w:line="240" w:lineRule="auto"/>
      </w:pPr>
      <w:r>
        <w:separator/>
      </w:r>
    </w:p>
  </w:endnote>
  <w:endnote w:type="continuationSeparator" w:id="0">
    <w:p w14:paraId="24C10592" w14:textId="77777777" w:rsidR="007E6C42" w:rsidRDefault="007E6C42" w:rsidP="0064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E3F61" w14:textId="77777777" w:rsidR="007E6C42" w:rsidRDefault="007E6C42" w:rsidP="006475DF">
      <w:pPr>
        <w:spacing w:after="0" w:line="240" w:lineRule="auto"/>
      </w:pPr>
      <w:r>
        <w:separator/>
      </w:r>
    </w:p>
  </w:footnote>
  <w:footnote w:type="continuationSeparator" w:id="0">
    <w:p w14:paraId="720690E5" w14:textId="77777777" w:rsidR="007E6C42" w:rsidRDefault="007E6C42" w:rsidP="0064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E6CF" w14:textId="2C265DB8" w:rsidR="006475DF" w:rsidRDefault="006475D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C5CCB7C" wp14:editId="3B941D16">
          <wp:simplePos x="0" y="0"/>
          <wp:positionH relativeFrom="column">
            <wp:posOffset>-684530</wp:posOffset>
          </wp:positionH>
          <wp:positionV relativeFrom="paragraph">
            <wp:posOffset>-245110</wp:posOffset>
          </wp:positionV>
          <wp:extent cx="1730375" cy="709295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na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0375" cy="709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  <w:p w14:paraId="5DDE2075" w14:textId="3C2CB520" w:rsidR="006475DF" w:rsidRDefault="006475DF">
    <w:pPr>
      <w:pStyle w:val="Encabezado"/>
    </w:pPr>
  </w:p>
  <w:p w14:paraId="1A2D6831" w14:textId="77777777" w:rsidR="006475DF" w:rsidRDefault="006475DF">
    <w:pPr>
      <w:pStyle w:val="Encabezado"/>
    </w:pPr>
  </w:p>
  <w:p w14:paraId="0B0B1396" w14:textId="42FB19D7" w:rsidR="006475DF" w:rsidRDefault="006475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45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05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79D3"/>
    <w:multiLevelType w:val="hybridMultilevel"/>
    <w:tmpl w:val="A17806D6"/>
    <w:lvl w:ilvl="0" w:tplc="9FB423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1479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E6CC4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35730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238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F4A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F1AF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2214D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B1FC3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783C09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DC753E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01286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DD670B"/>
    <w:multiLevelType w:val="hybridMultilevel"/>
    <w:tmpl w:val="AD98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2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B61B5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51EFF"/>
    <w:multiLevelType w:val="hybridMultilevel"/>
    <w:tmpl w:val="92881920"/>
    <w:lvl w:ilvl="0" w:tplc="B3FA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44CB7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240EB"/>
    <w:multiLevelType w:val="hybridMultilevel"/>
    <w:tmpl w:val="E842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7"/>
  </w:num>
  <w:num w:numId="12">
    <w:abstractNumId w:val="0"/>
  </w:num>
  <w:num w:numId="13">
    <w:abstractNumId w:val="6"/>
  </w:num>
  <w:num w:numId="14">
    <w:abstractNumId w:val="1"/>
  </w:num>
  <w:num w:numId="15">
    <w:abstractNumId w:val="4"/>
  </w:num>
  <w:num w:numId="16">
    <w:abstractNumId w:val="19"/>
  </w:num>
  <w:num w:numId="17">
    <w:abstractNumId w:val="15"/>
  </w:num>
  <w:num w:numId="18">
    <w:abstractNumId w:val="8"/>
  </w:num>
  <w:num w:numId="19">
    <w:abstractNumId w:val="18"/>
  </w:num>
  <w:num w:numId="20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vier Kachuka">
    <w15:presenceInfo w15:providerId="Windows Live" w15:userId="4203469c2d634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F8"/>
    <w:rsid w:val="00027835"/>
    <w:rsid w:val="00055360"/>
    <w:rsid w:val="0008646B"/>
    <w:rsid w:val="000C2DC2"/>
    <w:rsid w:val="000D502A"/>
    <w:rsid w:val="00111F19"/>
    <w:rsid w:val="00134520"/>
    <w:rsid w:val="00163755"/>
    <w:rsid w:val="001833AD"/>
    <w:rsid w:val="00225C77"/>
    <w:rsid w:val="00236AD3"/>
    <w:rsid w:val="00240E3B"/>
    <w:rsid w:val="002A55EF"/>
    <w:rsid w:val="002F4137"/>
    <w:rsid w:val="003552EC"/>
    <w:rsid w:val="0037145C"/>
    <w:rsid w:val="003C7704"/>
    <w:rsid w:val="003D3744"/>
    <w:rsid w:val="00431D6D"/>
    <w:rsid w:val="0043674D"/>
    <w:rsid w:val="00456A0E"/>
    <w:rsid w:val="00462B03"/>
    <w:rsid w:val="00505F52"/>
    <w:rsid w:val="0050660B"/>
    <w:rsid w:val="00534CD9"/>
    <w:rsid w:val="00543D5C"/>
    <w:rsid w:val="00552A69"/>
    <w:rsid w:val="0055417A"/>
    <w:rsid w:val="00564042"/>
    <w:rsid w:val="00572E70"/>
    <w:rsid w:val="00581275"/>
    <w:rsid w:val="005A54B7"/>
    <w:rsid w:val="005A74E1"/>
    <w:rsid w:val="005C326A"/>
    <w:rsid w:val="005D64CF"/>
    <w:rsid w:val="00621195"/>
    <w:rsid w:val="00621FE7"/>
    <w:rsid w:val="006233E2"/>
    <w:rsid w:val="006475DF"/>
    <w:rsid w:val="00657DC0"/>
    <w:rsid w:val="006E20FA"/>
    <w:rsid w:val="00765C0B"/>
    <w:rsid w:val="007E6C42"/>
    <w:rsid w:val="00866CE2"/>
    <w:rsid w:val="008675A3"/>
    <w:rsid w:val="00882D63"/>
    <w:rsid w:val="008A7C53"/>
    <w:rsid w:val="008B00DA"/>
    <w:rsid w:val="008E0D37"/>
    <w:rsid w:val="008F13CC"/>
    <w:rsid w:val="008F753A"/>
    <w:rsid w:val="0097717E"/>
    <w:rsid w:val="009F649C"/>
    <w:rsid w:val="00A8280F"/>
    <w:rsid w:val="00A859BB"/>
    <w:rsid w:val="00AE2034"/>
    <w:rsid w:val="00AE4E95"/>
    <w:rsid w:val="00AE5082"/>
    <w:rsid w:val="00B470CC"/>
    <w:rsid w:val="00BA1022"/>
    <w:rsid w:val="00BD1189"/>
    <w:rsid w:val="00BF3680"/>
    <w:rsid w:val="00BF4E55"/>
    <w:rsid w:val="00C81B96"/>
    <w:rsid w:val="00CC2B8E"/>
    <w:rsid w:val="00D71789"/>
    <w:rsid w:val="00D80CAD"/>
    <w:rsid w:val="00DD1D6D"/>
    <w:rsid w:val="00E358DF"/>
    <w:rsid w:val="00E76878"/>
    <w:rsid w:val="00EA55F8"/>
    <w:rsid w:val="00EC5EF5"/>
    <w:rsid w:val="00EC5FEE"/>
    <w:rsid w:val="00ED27AF"/>
    <w:rsid w:val="00F56A4A"/>
    <w:rsid w:val="00FE177D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CCB1D"/>
  <w15:chartTrackingRefBased/>
  <w15:docId w15:val="{55480284-7168-4D66-AF40-3D396A20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17A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475DF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5DF"/>
    <w:pPr>
      <w:keepNext/>
      <w:keepLines/>
      <w:spacing w:before="120" w:after="12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5EF"/>
    <w:pPr>
      <w:keepNext/>
      <w:keepLines/>
      <w:spacing w:before="12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5DF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75D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EA55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3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A55EF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552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2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2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2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2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5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2E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5DF"/>
  </w:style>
  <w:style w:type="paragraph" w:styleId="Piedepgina">
    <w:name w:val="footer"/>
    <w:basedOn w:val="Normal"/>
    <w:link w:val="PiedepginaCar"/>
    <w:uiPriority w:val="99"/>
    <w:unhideWhenUsed/>
    <w:rsid w:val="006475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5DF"/>
  </w:style>
  <w:style w:type="paragraph" w:styleId="TtuloTDC">
    <w:name w:val="TOC Heading"/>
    <w:basedOn w:val="Ttulo1"/>
    <w:next w:val="Normal"/>
    <w:uiPriority w:val="39"/>
    <w:unhideWhenUsed/>
    <w:qFormat/>
    <w:rsid w:val="00111F19"/>
    <w:pPr>
      <w:outlineLvl w:val="9"/>
    </w:pPr>
    <w:rPr>
      <w:rFonts w:asciiTheme="majorHAnsi" w:hAnsiTheme="majorHAnsi"/>
    </w:rPr>
  </w:style>
  <w:style w:type="paragraph" w:styleId="TDC1">
    <w:name w:val="toc 1"/>
    <w:basedOn w:val="Normal"/>
    <w:next w:val="Normal"/>
    <w:autoRedefine/>
    <w:uiPriority w:val="39"/>
    <w:unhideWhenUsed/>
    <w:rsid w:val="00111F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1F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11F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11F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18E34-BAEA-410B-AAAF-B0397A54A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24</Pages>
  <Words>3430</Words>
  <Characters>19552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Kachuka</dc:creator>
  <cp:keywords/>
  <dc:description/>
  <cp:lastModifiedBy>Javier Kachuka</cp:lastModifiedBy>
  <cp:revision>30</cp:revision>
  <dcterms:created xsi:type="dcterms:W3CDTF">2019-05-25T14:42:00Z</dcterms:created>
  <dcterms:modified xsi:type="dcterms:W3CDTF">2019-08-29T11:57:00Z</dcterms:modified>
</cp:coreProperties>
</file>